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B42" w14:textId="77777777" w:rsidR="00BF6BD1" w:rsidRPr="00D25559" w:rsidRDefault="00BF6BD1" w:rsidP="00BF6BD1">
      <w:pPr>
        <w:pStyle w:val="NoSpacing"/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14:paraId="69F90559" w14:textId="77777777" w:rsidR="00BF6BD1" w:rsidRPr="00D25559" w:rsidRDefault="00BF6BD1" w:rsidP="00BF6BD1">
      <w:pPr>
        <w:pStyle w:val="NoSpacing"/>
        <w:rPr>
          <w:rFonts w:cstheme="minorHAnsi"/>
          <w:sz w:val="24"/>
          <w:szCs w:val="24"/>
        </w:rPr>
      </w:pPr>
    </w:p>
    <w:p w14:paraId="114F29A3" w14:textId="77777777" w:rsidR="0038173A" w:rsidRDefault="5D8ECB5B" w:rsidP="00E965AF">
      <w:pPr>
        <w:pStyle w:val="NoSpacing"/>
        <w:rPr>
          <w:rFonts w:cstheme="minorHAnsi"/>
          <w:sz w:val="24"/>
          <w:szCs w:val="24"/>
        </w:rPr>
      </w:pPr>
      <w:r w:rsidRPr="5D8ECB5B">
        <w:rPr>
          <w:b/>
          <w:bCs/>
          <w:sz w:val="24"/>
          <w:szCs w:val="24"/>
        </w:rPr>
        <w:t>Assignment:</w:t>
      </w:r>
      <w:r w:rsidRPr="5D8ECB5B">
        <w:rPr>
          <w:sz w:val="24"/>
          <w:szCs w:val="24"/>
        </w:rPr>
        <w:t xml:space="preserve"> SFM-03-Assignment </w:t>
      </w:r>
    </w:p>
    <w:p w14:paraId="24FD00D2" w14:textId="2D567541" w:rsidR="00BF6BD1" w:rsidRPr="00D25559" w:rsidRDefault="00BF6BD1" w:rsidP="00BF6BD1">
      <w:pPr>
        <w:pStyle w:val="NoSpacing"/>
        <w:rPr>
          <w:rFonts w:cstheme="minorHAnsi"/>
          <w:b/>
          <w:sz w:val="24"/>
          <w:szCs w:val="24"/>
        </w:rPr>
      </w:pPr>
      <w:r w:rsidRPr="00D25559">
        <w:rPr>
          <w:rFonts w:cstheme="minorHAnsi"/>
          <w:b/>
          <w:sz w:val="24"/>
          <w:szCs w:val="24"/>
        </w:rPr>
        <w:t xml:space="preserve">Submitted By: </w:t>
      </w:r>
      <w:ins w:id="0" w:author="Saketh Sunkishala" w:date="2021-04-30T19:19:00Z">
        <w:r w:rsidR="005F7F4B">
          <w:rPr>
            <w:rFonts w:cstheme="minorHAnsi"/>
            <w:b/>
            <w:sz w:val="24"/>
            <w:szCs w:val="24"/>
          </w:rPr>
          <w:t>Sandesh Sunkishala</w:t>
        </w:r>
      </w:ins>
    </w:p>
    <w:p w14:paraId="19155162" w14:textId="77777777" w:rsidR="00BF6BD1" w:rsidRPr="00D25559" w:rsidRDefault="00BF6BD1" w:rsidP="00BF6BD1">
      <w:pPr>
        <w:pStyle w:val="NoSpacing"/>
        <w:pBdr>
          <w:bottom w:val="double" w:sz="6" w:space="1" w:color="auto"/>
        </w:pBdr>
        <w:rPr>
          <w:rFonts w:cstheme="minorHAnsi"/>
          <w:b/>
          <w:sz w:val="24"/>
          <w:szCs w:val="24"/>
        </w:rPr>
      </w:pPr>
    </w:p>
    <w:p w14:paraId="61DFCEF4" w14:textId="77777777" w:rsidR="0055084F" w:rsidRPr="008F4983" w:rsidRDefault="0055084F" w:rsidP="0055084F">
      <w:pPr>
        <w:rPr>
          <w:sz w:val="24"/>
          <w:szCs w:val="24"/>
        </w:rPr>
      </w:pPr>
      <w:r w:rsidRPr="008F4983">
        <w:rPr>
          <w:b/>
          <w:sz w:val="24"/>
          <w:szCs w:val="24"/>
          <w:u w:val="single"/>
        </w:rPr>
        <w:t>INSTRUCTIONS</w:t>
      </w:r>
      <w:r w:rsidRPr="008F4983">
        <w:rPr>
          <w:sz w:val="24"/>
          <w:szCs w:val="24"/>
        </w:rPr>
        <w:t>:</w:t>
      </w:r>
    </w:p>
    <w:p w14:paraId="621342E0" w14:textId="77777777" w:rsidR="0055084F" w:rsidRDefault="0055084F" w:rsidP="004F14F9">
      <w:pPr>
        <w:rPr>
          <w:sz w:val="24"/>
          <w:szCs w:val="24"/>
        </w:rPr>
      </w:pPr>
      <w:r w:rsidRPr="008D156A">
        <w:rPr>
          <w:sz w:val="24"/>
          <w:szCs w:val="24"/>
        </w:rPr>
        <w:t xml:space="preserve">1. </w:t>
      </w:r>
      <w:r w:rsidR="004F14F9">
        <w:rPr>
          <w:sz w:val="24"/>
          <w:szCs w:val="24"/>
        </w:rPr>
        <w:t>Use the MS Excel File “</w:t>
      </w:r>
      <w:r w:rsidR="007D3C75">
        <w:rPr>
          <w:sz w:val="24"/>
          <w:szCs w:val="24"/>
        </w:rPr>
        <w:t>XL_FILE_SFM-03_AssignmentData</w:t>
      </w:r>
      <w:r w:rsidR="004F14F9">
        <w:rPr>
          <w:sz w:val="24"/>
          <w:szCs w:val="24"/>
        </w:rPr>
        <w:t xml:space="preserve">” to complete this assignment. </w:t>
      </w:r>
      <w:r w:rsidR="00D86D15">
        <w:rPr>
          <w:sz w:val="24"/>
          <w:szCs w:val="24"/>
        </w:rPr>
        <w:t xml:space="preserve">Refer to relevant sheets within this Excel file to answer the respective questions given here. </w:t>
      </w:r>
    </w:p>
    <w:p w14:paraId="17F97C38" w14:textId="77777777" w:rsidR="004F14F9" w:rsidRDefault="004F14F9" w:rsidP="004F14F9">
      <w:pPr>
        <w:rPr>
          <w:sz w:val="24"/>
          <w:szCs w:val="24"/>
        </w:rPr>
      </w:pPr>
      <w:r>
        <w:rPr>
          <w:sz w:val="24"/>
          <w:szCs w:val="24"/>
        </w:rPr>
        <w:t xml:space="preserve">2. Upload the updated MS Excel File and this word file to submit your work. </w:t>
      </w:r>
    </w:p>
    <w:p w14:paraId="591F38F3" w14:textId="77777777" w:rsidR="004F14F9" w:rsidRDefault="7BC3CE28" w:rsidP="7BC3CE28">
      <w:pPr>
        <w:rPr>
          <w:sz w:val="24"/>
          <w:szCs w:val="24"/>
        </w:rPr>
      </w:pPr>
      <w:r w:rsidRPr="7BC3CE28">
        <w:rPr>
          <w:b/>
          <w:bCs/>
          <w:sz w:val="24"/>
          <w:szCs w:val="24"/>
        </w:rPr>
        <w:t>HINT:</w:t>
      </w:r>
      <w:r w:rsidRPr="7BC3CE28">
        <w:rPr>
          <w:sz w:val="24"/>
          <w:szCs w:val="24"/>
        </w:rPr>
        <w:t xml:space="preserve"> Please refer to “</w:t>
      </w:r>
      <w:proofErr w:type="spellStart"/>
      <w:r w:rsidRPr="7BC3CE28">
        <w:rPr>
          <w:sz w:val="24"/>
          <w:szCs w:val="24"/>
        </w:rPr>
        <w:t>After_Class</w:t>
      </w:r>
      <w:proofErr w:type="spellEnd"/>
      <w:r w:rsidRPr="7BC3CE28">
        <w:rPr>
          <w:sz w:val="24"/>
          <w:szCs w:val="24"/>
        </w:rPr>
        <w:t xml:space="preserve">--SFM-03- Latest </w:t>
      </w:r>
      <w:proofErr w:type="gramStart"/>
      <w:r w:rsidRPr="7BC3CE28">
        <w:rPr>
          <w:sz w:val="24"/>
          <w:szCs w:val="24"/>
        </w:rPr>
        <w:t>In</w:t>
      </w:r>
      <w:proofErr w:type="gramEnd"/>
      <w:r w:rsidRPr="7BC3CE28">
        <w:rPr>
          <w:sz w:val="24"/>
          <w:szCs w:val="24"/>
        </w:rPr>
        <w:t xml:space="preserve"> Class Solution” and lecture recording to do this assignment. </w:t>
      </w:r>
    </w:p>
    <w:p w14:paraId="1DD89C7E" w14:textId="77777777" w:rsidR="004F14F9" w:rsidRPr="008A0AA5" w:rsidRDefault="004F14F9" w:rsidP="004F14F9">
      <w:pPr>
        <w:rPr>
          <w:sz w:val="24"/>
          <w:szCs w:val="24"/>
        </w:rPr>
      </w:pPr>
    </w:p>
    <w:p w14:paraId="19F85BED" w14:textId="77777777"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>Question 1:</w:t>
      </w:r>
    </w:p>
    <w:p w14:paraId="67EB57E1" w14:textId="59289D81" w:rsidR="2EB77073" w:rsidRDefault="23D8B60B" w:rsidP="23D8B60B">
      <w:pPr>
        <w:spacing w:beforeAutospacing="1" w:afterAutospacing="1" w:line="240" w:lineRule="auto"/>
        <w:rPr>
          <w:rFonts w:eastAsiaTheme="minorEastAsia"/>
          <w:sz w:val="24"/>
          <w:szCs w:val="24"/>
          <w:lang w:eastAsia="en-IN"/>
        </w:rPr>
      </w:pPr>
      <w:r w:rsidRPr="23D8B60B">
        <w:rPr>
          <w:rFonts w:eastAsiaTheme="minorEastAsia"/>
          <w:sz w:val="24"/>
          <w:szCs w:val="24"/>
          <w:lang w:eastAsia="en-IN"/>
        </w:rPr>
        <w:t xml:space="preserve">1.  </w:t>
      </w:r>
      <w:r w:rsidR="003B0A9B">
        <w:rPr>
          <w:rFonts w:eastAsiaTheme="minorEastAsia"/>
          <w:sz w:val="24"/>
          <w:szCs w:val="24"/>
          <w:lang w:eastAsia="en-IN"/>
        </w:rPr>
        <w:t xml:space="preserve">Compute the </w:t>
      </w:r>
      <w:r w:rsidRPr="23D8B60B">
        <w:rPr>
          <w:rFonts w:eastAsiaTheme="minorEastAsia"/>
          <w:sz w:val="24"/>
          <w:szCs w:val="24"/>
          <w:lang w:eastAsia="en-IN"/>
        </w:rPr>
        <w:t xml:space="preserve">Standard deviation </w:t>
      </w:r>
      <w:r w:rsidR="003B0A9B">
        <w:rPr>
          <w:rFonts w:eastAsiaTheme="minorEastAsia"/>
          <w:sz w:val="24"/>
          <w:szCs w:val="24"/>
          <w:lang w:eastAsia="en-IN"/>
        </w:rPr>
        <w:t xml:space="preserve">step-by-step </w:t>
      </w:r>
      <w:r w:rsidRPr="23D8B60B">
        <w:rPr>
          <w:rFonts w:eastAsiaTheme="minorEastAsia"/>
          <w:sz w:val="24"/>
          <w:szCs w:val="24"/>
          <w:lang w:eastAsia="en-IN"/>
        </w:rPr>
        <w:t xml:space="preserve">using the raw formula as well as </w:t>
      </w:r>
      <w:r w:rsidR="003B0A9B">
        <w:rPr>
          <w:rFonts w:eastAsiaTheme="minorEastAsia"/>
          <w:sz w:val="24"/>
          <w:szCs w:val="24"/>
          <w:lang w:eastAsia="en-IN"/>
        </w:rPr>
        <w:t xml:space="preserve">the built-in </w:t>
      </w:r>
      <w:r w:rsidRPr="23D8B60B">
        <w:rPr>
          <w:rFonts w:eastAsiaTheme="minorEastAsia"/>
          <w:sz w:val="24"/>
          <w:szCs w:val="24"/>
          <w:lang w:eastAsia="en-IN"/>
        </w:rPr>
        <w:t>excel formula for SBI and SPY in the Assignment.xlsx. (refer sheet “SBI and SPY”)</w:t>
      </w:r>
    </w:p>
    <w:p w14:paraId="02118986" w14:textId="58E84042" w:rsidR="00793E99" w:rsidRPr="00793E99" w:rsidRDefault="00977125" w:rsidP="00977125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 1:</w:t>
      </w:r>
    </w:p>
    <w:p w14:paraId="28E00A09" w14:textId="63CB90D5" w:rsidR="007A1459" w:rsidRDefault="007105C7" w:rsidP="008F4983">
      <w:pPr>
        <w:rPr>
          <w:ins w:id="1" w:author="Saketh Sunkishala" w:date="2021-04-30T19:20:00Z"/>
          <w:sz w:val="24"/>
          <w:szCs w:val="24"/>
        </w:rPr>
      </w:pPr>
      <w:ins w:id="2" w:author="Saketh Sunkishala" w:date="2021-04-30T17:39:00Z">
        <w:r>
          <w:rPr>
            <w:noProof/>
          </w:rPr>
          <w:drawing>
            <wp:inline distT="0" distB="0" distL="0" distR="0" wp14:anchorId="07DF353A" wp14:editId="190999C9">
              <wp:extent cx="4305300" cy="363855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5300" cy="3638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801D3D" w14:textId="77777777" w:rsidR="00D17852" w:rsidRDefault="00D17852" w:rsidP="008F4983">
      <w:pPr>
        <w:rPr>
          <w:ins w:id="3" w:author="Saketh Sunkishala" w:date="2021-04-30T17:39:00Z"/>
          <w:sz w:val="24"/>
          <w:szCs w:val="24"/>
        </w:rPr>
      </w:pPr>
    </w:p>
    <w:p w14:paraId="79ABB50F" w14:textId="322DCB8E" w:rsidR="007105C7" w:rsidDel="007105C7" w:rsidRDefault="007105C7" w:rsidP="008F4983">
      <w:pPr>
        <w:rPr>
          <w:del w:id="4" w:author="Saketh Sunkishala" w:date="2021-04-30T17:39:00Z"/>
          <w:sz w:val="24"/>
          <w:szCs w:val="24"/>
        </w:rPr>
      </w:pPr>
      <w:ins w:id="5" w:author="Saketh Sunkishala" w:date="2021-04-30T17:47:00Z">
        <w:r w:rsidRPr="007105C7">
          <w:rPr>
            <w:sz w:val="24"/>
            <w:szCs w:val="24"/>
          </w:rPr>
          <w:lastRenderedPageBreak/>
          <w:sym w:font="Wingdings" w:char="F0E0"/>
        </w:r>
      </w:ins>
      <w:ins w:id="6" w:author="Saketh Sunkishala" w:date="2021-04-30T17:39:00Z">
        <w:r>
          <w:rPr>
            <w:sz w:val="24"/>
            <w:szCs w:val="24"/>
          </w:rPr>
          <w:t>As per above</w:t>
        </w:r>
      </w:ins>
      <w:ins w:id="7" w:author="Saketh Sunkishala" w:date="2021-04-30T17:47:00Z">
        <w:r>
          <w:rPr>
            <w:sz w:val="24"/>
            <w:szCs w:val="24"/>
          </w:rPr>
          <w:t xml:space="preserve"> standard deviation</w:t>
        </w:r>
      </w:ins>
      <w:ins w:id="8" w:author="Saketh Sunkishala" w:date="2021-04-30T17:39:00Z">
        <w:r>
          <w:rPr>
            <w:sz w:val="24"/>
            <w:szCs w:val="24"/>
          </w:rPr>
          <w:t xml:space="preserve"> formula </w:t>
        </w:r>
      </w:ins>
      <w:ins w:id="9" w:author="Saketh Sunkishala" w:date="2021-04-30T17:40:00Z">
        <w:r>
          <w:rPr>
            <w:sz w:val="24"/>
            <w:szCs w:val="24"/>
          </w:rPr>
          <w:t>below fields are calculated for SBI &amp; SPY step wise.</w:t>
        </w:r>
      </w:ins>
    </w:p>
    <w:p w14:paraId="313E3CCF" w14:textId="76CD7D32" w:rsidR="007105C7" w:rsidRDefault="007105C7" w:rsidP="008F4983">
      <w:pPr>
        <w:rPr>
          <w:ins w:id="10" w:author="Saketh Sunkishala" w:date="2021-04-30T17:40:00Z"/>
          <w:sz w:val="24"/>
          <w:szCs w:val="24"/>
        </w:rPr>
      </w:pPr>
      <w:ins w:id="11" w:author="Saketh Sunkishala" w:date="2021-04-30T17:40:00Z">
        <w:r>
          <w:rPr>
            <w:noProof/>
          </w:rPr>
          <w:drawing>
            <wp:inline distT="0" distB="0" distL="0" distR="0" wp14:anchorId="6108D58A" wp14:editId="6FA3B7C2">
              <wp:extent cx="5731510" cy="1365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36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448D156" w14:textId="1C3E85C7" w:rsidR="007105C7" w:rsidRDefault="007105C7" w:rsidP="008F4983">
      <w:pPr>
        <w:rPr>
          <w:ins w:id="12" w:author="Saketh Sunkishala" w:date="2021-04-30T17:46:00Z"/>
          <w:sz w:val="24"/>
          <w:szCs w:val="24"/>
        </w:rPr>
      </w:pPr>
      <w:ins w:id="13" w:author="Saketh Sunkishala" w:date="2021-04-30T17:41:00Z">
        <w:r w:rsidRPr="007105C7">
          <w:rPr>
            <w:sz w:val="24"/>
            <w:szCs w:val="24"/>
          </w:rPr>
          <w:sym w:font="Wingdings" w:char="F0E0"/>
        </w:r>
      </w:ins>
      <w:ins w:id="14" w:author="Saketh Sunkishala" w:date="2021-04-30T17:45:00Z">
        <w:r>
          <w:rPr>
            <w:sz w:val="24"/>
            <w:szCs w:val="24"/>
          </w:rPr>
          <w:t>Us</w:t>
        </w:r>
      </w:ins>
      <w:ins w:id="15" w:author="Saketh Sunkishala" w:date="2021-04-30T17:46:00Z">
        <w:r>
          <w:rPr>
            <w:sz w:val="24"/>
            <w:szCs w:val="24"/>
          </w:rPr>
          <w:t xml:space="preserve">ed below formulas for above mentioned </w:t>
        </w:r>
        <w:proofErr w:type="gramStart"/>
        <w:r>
          <w:rPr>
            <w:sz w:val="24"/>
            <w:szCs w:val="24"/>
          </w:rPr>
          <w:t>columns</w:t>
        </w:r>
        <w:proofErr w:type="gramEnd"/>
        <w:r>
          <w:rPr>
            <w:sz w:val="24"/>
            <w:szCs w:val="24"/>
          </w:rPr>
          <w:t xml:space="preserve"> </w:t>
        </w:r>
      </w:ins>
    </w:p>
    <w:p w14:paraId="259EEB4D" w14:textId="1AF14656" w:rsidR="007105C7" w:rsidRDefault="007105C7" w:rsidP="008F4983">
      <w:pPr>
        <w:rPr>
          <w:ins w:id="16" w:author="Saketh Sunkishala" w:date="2021-04-30T17:46:00Z"/>
          <w:sz w:val="24"/>
          <w:szCs w:val="24"/>
        </w:rPr>
      </w:pPr>
      <w:ins w:id="17" w:author="Saketh Sunkishala" w:date="2021-04-30T17:46:00Z">
        <w:r>
          <w:rPr>
            <w:noProof/>
          </w:rPr>
          <w:drawing>
            <wp:inline distT="0" distB="0" distL="0" distR="0" wp14:anchorId="25F9E73A" wp14:editId="71E28ABC">
              <wp:extent cx="5731510" cy="26479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47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24046B" w14:textId="50B2F97A" w:rsidR="007105C7" w:rsidRDefault="007105C7" w:rsidP="008F4983">
      <w:pPr>
        <w:rPr>
          <w:ins w:id="18" w:author="Saketh Sunkishala" w:date="2021-04-30T17:48:00Z"/>
          <w:sz w:val="24"/>
          <w:szCs w:val="24"/>
        </w:rPr>
      </w:pPr>
      <w:ins w:id="19" w:author="Saketh Sunkishala" w:date="2021-04-30T17:47:00Z">
        <w:r w:rsidRPr="007105C7">
          <w:rPr>
            <w:sz w:val="24"/>
            <w:szCs w:val="24"/>
          </w:rPr>
          <w:sym w:font="Wingdings" w:char="F0E0"/>
        </w:r>
        <w:r>
          <w:rPr>
            <w:sz w:val="24"/>
            <w:szCs w:val="24"/>
          </w:rPr>
          <w:t>Final step to cal</w:t>
        </w:r>
      </w:ins>
      <w:ins w:id="20" w:author="Saketh Sunkishala" w:date="2021-04-30T17:48:00Z">
        <w:r>
          <w:rPr>
            <w:sz w:val="24"/>
            <w:szCs w:val="24"/>
          </w:rPr>
          <w:t>culate standard deviation</w:t>
        </w:r>
        <w:r w:rsidR="00E050F0">
          <w:rPr>
            <w:sz w:val="24"/>
            <w:szCs w:val="24"/>
          </w:rPr>
          <w:t>.</w:t>
        </w:r>
      </w:ins>
    </w:p>
    <w:p w14:paraId="7D198DDD" w14:textId="323B1B58" w:rsidR="00E050F0" w:rsidRDefault="00E050F0" w:rsidP="008F4983">
      <w:pPr>
        <w:rPr>
          <w:ins w:id="21" w:author="Saketh Sunkishala" w:date="2021-04-30T17:48:00Z"/>
          <w:sz w:val="24"/>
          <w:szCs w:val="24"/>
        </w:rPr>
      </w:pPr>
      <w:ins w:id="22" w:author="Saketh Sunkishala" w:date="2021-04-30T17:48:00Z">
        <w:r>
          <w:rPr>
            <w:noProof/>
          </w:rPr>
          <w:drawing>
            <wp:inline distT="0" distB="0" distL="0" distR="0" wp14:anchorId="39D0E47D" wp14:editId="658B7602">
              <wp:extent cx="5731510" cy="39751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97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094D909" w14:textId="7B274D1C" w:rsidR="00E050F0" w:rsidRDefault="00471360" w:rsidP="008F4983">
      <w:pPr>
        <w:rPr>
          <w:ins w:id="23" w:author="Saketh Sunkishala" w:date="2021-04-30T18:22:00Z"/>
          <w:sz w:val="24"/>
          <w:szCs w:val="24"/>
        </w:rPr>
      </w:pPr>
      <w:ins w:id="24" w:author="Saketh Sunkishala" w:date="2021-04-30T18:22:00Z">
        <w:r w:rsidRPr="00471360">
          <w:rPr>
            <w:sz w:val="24"/>
            <w:szCs w:val="24"/>
          </w:rPr>
          <w:sym w:font="Wingdings" w:char="F0E0"/>
        </w:r>
        <w:r>
          <w:rPr>
            <w:sz w:val="24"/>
            <w:szCs w:val="24"/>
          </w:rPr>
          <w:t>With built in functions</w:t>
        </w:r>
      </w:ins>
    </w:p>
    <w:p w14:paraId="2DC632CB" w14:textId="1FD8C9E9" w:rsidR="00471360" w:rsidRDefault="00471360" w:rsidP="008F4983">
      <w:pPr>
        <w:rPr>
          <w:ins w:id="25" w:author="Saketh Sunkishala" w:date="2021-04-30T18:25:00Z"/>
          <w:sz w:val="24"/>
          <w:szCs w:val="24"/>
        </w:rPr>
      </w:pPr>
      <w:ins w:id="26" w:author="Saketh Sunkishala" w:date="2021-04-30T18:24:00Z">
        <w:r>
          <w:rPr>
            <w:noProof/>
          </w:rPr>
          <w:drawing>
            <wp:inline distT="0" distB="0" distL="0" distR="0" wp14:anchorId="1557BC37" wp14:editId="61DC38A9">
              <wp:extent cx="1800225" cy="628650"/>
              <wp:effectExtent l="0" t="0" r="9525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225" cy="628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E997947" w14:textId="77777777" w:rsidR="00471360" w:rsidRDefault="00471360" w:rsidP="008F4983">
      <w:pPr>
        <w:rPr>
          <w:ins w:id="27" w:author="Saketh Sunkishala" w:date="2021-04-30T18:25:00Z"/>
          <w:sz w:val="24"/>
          <w:szCs w:val="24"/>
        </w:rPr>
      </w:pPr>
      <w:ins w:id="28" w:author="Saketh Sunkishala" w:date="2021-04-30T18:25:00Z">
        <w:r>
          <w:rPr>
            <w:sz w:val="24"/>
            <w:szCs w:val="24"/>
          </w:rPr>
          <w:t xml:space="preserve">Below are the results of stepwise and </w:t>
        </w:r>
        <w:proofErr w:type="gramStart"/>
        <w:r>
          <w:rPr>
            <w:sz w:val="24"/>
            <w:szCs w:val="24"/>
          </w:rPr>
          <w:t>built in</w:t>
        </w:r>
        <w:proofErr w:type="gramEnd"/>
        <w:r>
          <w:rPr>
            <w:sz w:val="24"/>
            <w:szCs w:val="24"/>
          </w:rPr>
          <w:t xml:space="preserve"> function.</w:t>
        </w:r>
      </w:ins>
    </w:p>
    <w:p w14:paraId="5AC6B69A" w14:textId="48BB18A7" w:rsidR="00471360" w:rsidRDefault="00471360" w:rsidP="008F4983">
      <w:pPr>
        <w:rPr>
          <w:ins w:id="29" w:author="Saketh Sunkishala" w:date="2021-04-30T18:27:00Z"/>
          <w:sz w:val="24"/>
          <w:szCs w:val="24"/>
        </w:rPr>
      </w:pPr>
      <w:ins w:id="30" w:author="Saketh Sunkishala" w:date="2021-04-30T18:25:00Z">
        <w:r>
          <w:rPr>
            <w:noProof/>
          </w:rPr>
          <w:drawing>
            <wp:inline distT="0" distB="0" distL="0" distR="0" wp14:anchorId="62098B71" wp14:editId="23375288">
              <wp:extent cx="3305175" cy="600075"/>
              <wp:effectExtent l="0" t="0" r="9525" b="952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5175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z w:val="24"/>
            <w:szCs w:val="24"/>
          </w:rPr>
          <w:t xml:space="preserve"> here bold </w:t>
        </w:r>
      </w:ins>
      <w:ins w:id="31" w:author="Saketh Sunkishala" w:date="2021-04-30T18:26:00Z">
        <w:r w:rsidR="008C175F">
          <w:rPr>
            <w:sz w:val="24"/>
            <w:szCs w:val="24"/>
          </w:rPr>
          <w:t xml:space="preserve">is built in </w:t>
        </w:r>
      </w:ins>
      <w:proofErr w:type="spellStart"/>
      <w:ins w:id="32" w:author="Saketh Sunkishala" w:date="2021-04-30T18:27:00Z">
        <w:r w:rsidR="008C175F">
          <w:rPr>
            <w:sz w:val="24"/>
            <w:szCs w:val="24"/>
          </w:rPr>
          <w:t>sdev</w:t>
        </w:r>
        <w:proofErr w:type="spellEnd"/>
        <w:r w:rsidR="008C175F">
          <w:rPr>
            <w:sz w:val="24"/>
            <w:szCs w:val="24"/>
          </w:rPr>
          <w:t xml:space="preserve"> </w:t>
        </w:r>
      </w:ins>
      <w:ins w:id="33" w:author="Saketh Sunkishala" w:date="2021-04-30T18:26:00Z">
        <w:r w:rsidR="008C175F">
          <w:rPr>
            <w:sz w:val="24"/>
            <w:szCs w:val="24"/>
          </w:rPr>
          <w:t>function.</w:t>
        </w:r>
      </w:ins>
    </w:p>
    <w:p w14:paraId="4CAD979B" w14:textId="77777777" w:rsidR="008C175F" w:rsidRDefault="008C175F" w:rsidP="008F4983">
      <w:pPr>
        <w:rPr>
          <w:ins w:id="34" w:author="Saketh Sunkishala" w:date="2021-04-30T18:22:00Z"/>
          <w:sz w:val="24"/>
          <w:szCs w:val="24"/>
        </w:rPr>
      </w:pPr>
    </w:p>
    <w:p w14:paraId="6AC1F270" w14:textId="77777777" w:rsidR="00471360" w:rsidRPr="007105C7" w:rsidRDefault="00471360" w:rsidP="008F4983">
      <w:pPr>
        <w:rPr>
          <w:ins w:id="35" w:author="Saketh Sunkishala" w:date="2021-04-30T17:40:00Z"/>
          <w:sz w:val="24"/>
          <w:szCs w:val="24"/>
        </w:rPr>
      </w:pPr>
    </w:p>
    <w:p w14:paraId="35EDD350" w14:textId="77777777"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 xml:space="preserve">Question 2: </w:t>
      </w:r>
    </w:p>
    <w:p w14:paraId="7FD067F2" w14:textId="77777777" w:rsidR="0071413A" w:rsidRPr="007D5AB6" w:rsidRDefault="0071413A" w:rsidP="007141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2.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Compute the </w:t>
      </w:r>
      <w:r w:rsidRPr="007D5AB6">
        <w:rPr>
          <w:rFonts w:eastAsia="Times New Roman" w:cstheme="minorHAnsi"/>
          <w:sz w:val="24"/>
          <w:szCs w:val="24"/>
          <w:lang w:eastAsia="en-IN"/>
        </w:rPr>
        <w:t xml:space="preserve">Covariance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step-by-step </w:t>
      </w:r>
      <w:r w:rsidRPr="007D5AB6">
        <w:rPr>
          <w:rFonts w:eastAsia="Times New Roman" w:cstheme="minorHAnsi"/>
          <w:sz w:val="24"/>
          <w:szCs w:val="24"/>
          <w:lang w:eastAsia="en-IN"/>
        </w:rPr>
        <w:t xml:space="preserve">using the raw formula as well as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the built-in </w:t>
      </w:r>
      <w:r w:rsidRPr="007D5AB6">
        <w:rPr>
          <w:rFonts w:eastAsia="Times New Roman" w:cstheme="minorHAnsi"/>
          <w:sz w:val="24"/>
          <w:szCs w:val="24"/>
          <w:lang w:eastAsia="en-IN"/>
        </w:rPr>
        <w:t>excel formula (same two stocks as in Q1).</w:t>
      </w:r>
    </w:p>
    <w:p w14:paraId="79309E7B" w14:textId="77777777"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2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14:paraId="593CC05B" w14:textId="498B24C2" w:rsidR="008A0AA5" w:rsidRDefault="00F06669" w:rsidP="007A1459">
      <w:pPr>
        <w:rPr>
          <w:ins w:id="36" w:author="Saketh Sunkishala" w:date="2021-04-30T18:28:00Z"/>
          <w:sz w:val="24"/>
          <w:szCs w:val="24"/>
        </w:rPr>
      </w:pPr>
      <w:ins w:id="37" w:author="Saketh Sunkishala" w:date="2021-04-30T18:28:00Z">
        <w:r>
          <w:rPr>
            <w:noProof/>
          </w:rPr>
          <w:drawing>
            <wp:inline distT="0" distB="0" distL="0" distR="0" wp14:anchorId="7E110635" wp14:editId="6EA82094">
              <wp:extent cx="4013200" cy="1854093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17952" cy="185628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BD92A2D" w14:textId="4A515EF7" w:rsidR="00F06669" w:rsidRDefault="00F06669" w:rsidP="007A1459">
      <w:pPr>
        <w:rPr>
          <w:ins w:id="38" w:author="Saketh Sunkishala" w:date="2021-04-30T18:30:00Z"/>
          <w:sz w:val="24"/>
          <w:szCs w:val="24"/>
        </w:rPr>
      </w:pPr>
      <w:ins w:id="39" w:author="Saketh Sunkishala" w:date="2021-04-30T18:30:00Z">
        <w:r>
          <w:rPr>
            <w:sz w:val="24"/>
            <w:szCs w:val="24"/>
          </w:rPr>
          <w:lastRenderedPageBreak/>
          <w:t>Step 1:</w:t>
        </w:r>
      </w:ins>
    </w:p>
    <w:p w14:paraId="7A0E0B8D" w14:textId="2EB50359" w:rsidR="00F06669" w:rsidRDefault="00F06669" w:rsidP="007A1459">
      <w:pPr>
        <w:rPr>
          <w:ins w:id="40" w:author="Saketh Sunkishala" w:date="2021-04-30T18:30:00Z"/>
          <w:sz w:val="24"/>
          <w:szCs w:val="24"/>
        </w:rPr>
      </w:pPr>
      <w:ins w:id="41" w:author="Saketh Sunkishala" w:date="2021-04-30T18:29:00Z">
        <w:r>
          <w:rPr>
            <w:noProof/>
          </w:rPr>
          <w:drawing>
            <wp:inline distT="0" distB="0" distL="0" distR="0" wp14:anchorId="2BBCB451" wp14:editId="015E4505">
              <wp:extent cx="4057650" cy="923925"/>
              <wp:effectExtent l="0" t="0" r="0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0" cy="923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4E2A19" w14:textId="5234BAB7" w:rsidR="00F06669" w:rsidRDefault="00F06669" w:rsidP="007A1459">
      <w:pPr>
        <w:rPr>
          <w:ins w:id="42" w:author="Saketh Sunkishala" w:date="2021-04-30T18:30:00Z"/>
          <w:sz w:val="24"/>
          <w:szCs w:val="24"/>
        </w:rPr>
      </w:pPr>
      <w:ins w:id="43" w:author="Saketh Sunkishala" w:date="2021-04-30T18:30:00Z">
        <w:r>
          <w:rPr>
            <w:sz w:val="24"/>
            <w:szCs w:val="24"/>
          </w:rPr>
          <w:t>Step 2:</w:t>
        </w:r>
      </w:ins>
    </w:p>
    <w:p w14:paraId="4BEBDBD7" w14:textId="1EE47696" w:rsidR="00F06669" w:rsidRDefault="00F06669" w:rsidP="007A1459">
      <w:pPr>
        <w:rPr>
          <w:ins w:id="44" w:author="Saketh Sunkishala" w:date="2021-04-30T18:31:00Z"/>
          <w:sz w:val="24"/>
          <w:szCs w:val="24"/>
        </w:rPr>
      </w:pPr>
      <w:ins w:id="45" w:author="Saketh Sunkishala" w:date="2021-04-30T18:31:00Z">
        <w:r>
          <w:rPr>
            <w:noProof/>
          </w:rPr>
          <w:drawing>
            <wp:inline distT="0" distB="0" distL="0" distR="0" wp14:anchorId="29182F36" wp14:editId="1FD7F180">
              <wp:extent cx="4105275" cy="923925"/>
              <wp:effectExtent l="0" t="0" r="9525" b="952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05275" cy="923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DA62CF0" w14:textId="445B0D6F" w:rsidR="00F06669" w:rsidRDefault="00F06669" w:rsidP="007A1459">
      <w:pPr>
        <w:rPr>
          <w:ins w:id="46" w:author="Saketh Sunkishala" w:date="2021-04-30T18:31:00Z"/>
          <w:sz w:val="24"/>
          <w:szCs w:val="24"/>
        </w:rPr>
      </w:pPr>
      <w:ins w:id="47" w:author="Saketh Sunkishala" w:date="2021-04-30T18:31:00Z">
        <w:r>
          <w:rPr>
            <w:sz w:val="24"/>
            <w:szCs w:val="24"/>
          </w:rPr>
          <w:t>Step 3: Built in function</w:t>
        </w:r>
      </w:ins>
    </w:p>
    <w:p w14:paraId="741F3BC1" w14:textId="5FB6FB15" w:rsidR="00F06669" w:rsidRDefault="00F06669" w:rsidP="007A1459">
      <w:pPr>
        <w:rPr>
          <w:ins w:id="48" w:author="Saketh Sunkishala" w:date="2021-04-30T18:32:00Z"/>
          <w:sz w:val="24"/>
          <w:szCs w:val="24"/>
        </w:rPr>
      </w:pPr>
      <w:ins w:id="49" w:author="Saketh Sunkishala" w:date="2021-04-30T18:32:00Z">
        <w:r>
          <w:rPr>
            <w:noProof/>
          </w:rPr>
          <w:drawing>
            <wp:inline distT="0" distB="0" distL="0" distR="0" wp14:anchorId="06A94AD2" wp14:editId="27A8187C">
              <wp:extent cx="4048125" cy="628650"/>
              <wp:effectExtent l="0" t="0" r="9525" b="0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48125" cy="628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CB43AD" w14:textId="7DB59C2A" w:rsidR="00F06669" w:rsidRDefault="00F06669" w:rsidP="007A1459">
      <w:pPr>
        <w:rPr>
          <w:ins w:id="50" w:author="Saketh Sunkishala" w:date="2021-04-30T18:32:00Z"/>
          <w:sz w:val="24"/>
          <w:szCs w:val="24"/>
        </w:rPr>
      </w:pPr>
    </w:p>
    <w:p w14:paraId="3B34F07E" w14:textId="0904E9F1" w:rsidR="00F06669" w:rsidRDefault="00F06669" w:rsidP="007A1459">
      <w:pPr>
        <w:rPr>
          <w:ins w:id="51" w:author="Saketh Sunkishala" w:date="2021-04-30T18:32:00Z"/>
          <w:sz w:val="24"/>
          <w:szCs w:val="24"/>
        </w:rPr>
      </w:pPr>
      <w:ins w:id="52" w:author="Saketh Sunkishala" w:date="2021-04-30T18:32:00Z">
        <w:r>
          <w:rPr>
            <w:sz w:val="24"/>
            <w:szCs w:val="24"/>
          </w:rPr>
          <w:t>Compare Raw vs Built in:</w:t>
        </w:r>
      </w:ins>
    </w:p>
    <w:p w14:paraId="1C8F7894" w14:textId="28E60E3C" w:rsidR="00F06669" w:rsidRDefault="00F06669" w:rsidP="007A1459">
      <w:pPr>
        <w:rPr>
          <w:sz w:val="24"/>
          <w:szCs w:val="24"/>
        </w:rPr>
      </w:pPr>
      <w:ins w:id="53" w:author="Saketh Sunkishala" w:date="2021-04-30T18:32:00Z">
        <w:r>
          <w:rPr>
            <w:noProof/>
          </w:rPr>
          <w:drawing>
            <wp:inline distT="0" distB="0" distL="0" distR="0" wp14:anchorId="0D9F6BF5" wp14:editId="37FD4642">
              <wp:extent cx="2171700" cy="571500"/>
              <wp:effectExtent l="0" t="0" r="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57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54" w:author="Saketh Sunkishala" w:date="2021-04-30T18:33:00Z">
        <w:r w:rsidRPr="00F06669">
          <w:rPr>
            <w:sz w:val="24"/>
            <w:szCs w:val="24"/>
          </w:rPr>
          <w:t xml:space="preserve"> </w:t>
        </w:r>
        <w:r>
          <w:rPr>
            <w:sz w:val="24"/>
            <w:szCs w:val="24"/>
          </w:rPr>
          <w:t>here bold is built in covariance function.</w:t>
        </w:r>
      </w:ins>
    </w:p>
    <w:p w14:paraId="0AAC3DA7" w14:textId="77777777" w:rsidR="0071413A" w:rsidRPr="008F4983" w:rsidRDefault="0071413A" w:rsidP="007141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  <w:r w:rsidRPr="008F4983">
        <w:rPr>
          <w:b/>
          <w:sz w:val="24"/>
          <w:szCs w:val="24"/>
          <w:u w:val="single"/>
        </w:rPr>
        <w:t xml:space="preserve">: </w:t>
      </w:r>
    </w:p>
    <w:p w14:paraId="0CC5D3F0" w14:textId="77777777" w:rsidR="0071413A" w:rsidRPr="007D5AB6" w:rsidRDefault="0071413A" w:rsidP="007141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3.  </w:t>
      </w:r>
      <w:r w:rsidRPr="007D5AB6">
        <w:rPr>
          <w:rFonts w:eastAsia="Times New Roman" w:cstheme="minorHAnsi"/>
          <w:sz w:val="24"/>
          <w:szCs w:val="24"/>
          <w:lang w:eastAsia="en-IN"/>
        </w:rPr>
        <w:t>Calculate the best possible portfolio weight distribution for same two stocks as in Q1, with a maximum standard deviation of 1%.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 The maximum standard deviation can be changed by the user and the output must highlight the best portfolio given the max. SD.</w:t>
      </w:r>
    </w:p>
    <w:p w14:paraId="78B1DB0B" w14:textId="123EC071" w:rsidR="00CC3F04" w:rsidRPr="00977125" w:rsidDel="00D17852" w:rsidRDefault="004F2A73" w:rsidP="004F2A73">
      <w:pPr>
        <w:rPr>
          <w:del w:id="55" w:author="Saketh Sunkishala" w:date="2021-04-30T19:21:00Z"/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3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14:paraId="35AB3E1F" w14:textId="433D57F9" w:rsidR="008F4983" w:rsidRDefault="00D17852" w:rsidP="007A1459">
      <w:pPr>
        <w:rPr>
          <w:ins w:id="56" w:author="Saketh Sunkishala" w:date="2021-04-30T19:05:00Z"/>
          <w:sz w:val="24"/>
          <w:szCs w:val="24"/>
        </w:rPr>
      </w:pPr>
      <w:ins w:id="57" w:author="Saketh Sunkishala" w:date="2021-04-30T19:21:00Z">
        <w:r>
          <w:rPr>
            <w:sz w:val="24"/>
            <w:szCs w:val="24"/>
          </w:rPr>
          <w:t>S</w:t>
        </w:r>
      </w:ins>
      <w:ins w:id="58" w:author="Saketh Sunkishala" w:date="2021-04-30T19:03:00Z">
        <w:r w:rsidR="00CC3F04">
          <w:rPr>
            <w:sz w:val="24"/>
            <w:szCs w:val="24"/>
          </w:rPr>
          <w:t>tep 1:</w:t>
        </w:r>
      </w:ins>
      <w:ins w:id="59" w:author="Saketh Sunkishala" w:date="2021-04-30T19:05:00Z">
        <w:r w:rsidR="00CC3F04">
          <w:rPr>
            <w:sz w:val="24"/>
            <w:szCs w:val="24"/>
          </w:rPr>
          <w:t xml:space="preserve"> Weight distribution for SBI &amp; SPY</w:t>
        </w:r>
      </w:ins>
    </w:p>
    <w:p w14:paraId="67D742EF" w14:textId="5A2D37AB" w:rsidR="00CC3F04" w:rsidRDefault="00CC3F04" w:rsidP="007A1459">
      <w:pPr>
        <w:rPr>
          <w:ins w:id="60" w:author="Saketh Sunkishala" w:date="2021-04-30T19:07:00Z"/>
          <w:sz w:val="24"/>
          <w:szCs w:val="24"/>
        </w:rPr>
      </w:pPr>
      <w:ins w:id="61" w:author="Saketh Sunkishala" w:date="2021-04-30T19:07:00Z">
        <w:r>
          <w:rPr>
            <w:noProof/>
          </w:rPr>
          <w:drawing>
            <wp:inline distT="0" distB="0" distL="0" distR="0" wp14:anchorId="464C9192" wp14:editId="283894C6">
              <wp:extent cx="984250" cy="1306527"/>
              <wp:effectExtent l="0" t="0" r="0" b="0"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0235" cy="13277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BD92EF" w14:textId="3EB3F324" w:rsidR="00CC3F04" w:rsidRDefault="00CC3F04" w:rsidP="007A1459">
      <w:pPr>
        <w:rPr>
          <w:ins w:id="62" w:author="Saketh Sunkishala" w:date="2021-04-30T19:07:00Z"/>
          <w:sz w:val="24"/>
          <w:szCs w:val="24"/>
        </w:rPr>
      </w:pPr>
      <w:ins w:id="63" w:author="Saketh Sunkishala" w:date="2021-04-30T19:07:00Z">
        <w:r>
          <w:rPr>
            <w:sz w:val="24"/>
            <w:szCs w:val="24"/>
          </w:rPr>
          <w:lastRenderedPageBreak/>
          <w:t xml:space="preserve">Step 2: </w:t>
        </w:r>
      </w:ins>
      <w:ins w:id="64" w:author="Saketh Sunkishala" w:date="2021-04-30T19:09:00Z">
        <w:r>
          <w:rPr>
            <w:sz w:val="24"/>
            <w:szCs w:val="24"/>
          </w:rPr>
          <w:t xml:space="preserve">Portfolio </w:t>
        </w:r>
      </w:ins>
      <w:ins w:id="65" w:author="Saketh Sunkishala" w:date="2021-04-30T19:07:00Z">
        <w:r>
          <w:rPr>
            <w:sz w:val="24"/>
            <w:szCs w:val="24"/>
          </w:rPr>
          <w:t xml:space="preserve">Returns  </w:t>
        </w:r>
      </w:ins>
    </w:p>
    <w:p w14:paraId="1F67DFE4" w14:textId="674CE3D3" w:rsidR="00CC3F04" w:rsidRDefault="00CC3F04" w:rsidP="007A1459">
      <w:pPr>
        <w:rPr>
          <w:ins w:id="66" w:author="Saketh Sunkishala" w:date="2021-04-30T19:08:00Z"/>
          <w:sz w:val="24"/>
          <w:szCs w:val="24"/>
        </w:rPr>
      </w:pPr>
      <w:ins w:id="67" w:author="Saketh Sunkishala" w:date="2021-04-30T19:08:00Z">
        <w:r>
          <w:rPr>
            <w:noProof/>
          </w:rPr>
          <w:drawing>
            <wp:inline distT="0" distB="0" distL="0" distR="0" wp14:anchorId="1AA6CB69" wp14:editId="1A7DCDCD">
              <wp:extent cx="2266950" cy="246386"/>
              <wp:effectExtent l="0" t="0" r="0" b="0"/>
              <wp:docPr id="28" name="Picture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36461" cy="26480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BCCF1E5" w14:textId="2B06DEDA" w:rsidR="00CC3F04" w:rsidRDefault="00CC3F04" w:rsidP="007A1459">
      <w:pPr>
        <w:rPr>
          <w:ins w:id="68" w:author="Saketh Sunkishala" w:date="2021-04-30T19:08:00Z"/>
          <w:sz w:val="24"/>
          <w:szCs w:val="24"/>
        </w:rPr>
      </w:pPr>
      <w:ins w:id="69" w:author="Saketh Sunkishala" w:date="2021-04-30T19:08:00Z">
        <w:r>
          <w:rPr>
            <w:noProof/>
          </w:rPr>
          <w:drawing>
            <wp:inline distT="0" distB="0" distL="0" distR="0" wp14:anchorId="65C58406" wp14:editId="6566C866">
              <wp:extent cx="1876425" cy="857250"/>
              <wp:effectExtent l="0" t="0" r="9525" b="0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25" cy="857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A01E26" w14:textId="290FB78D" w:rsidR="00CC3F04" w:rsidRDefault="00CC3F04" w:rsidP="007A1459">
      <w:pPr>
        <w:rPr>
          <w:ins w:id="70" w:author="Saketh Sunkishala" w:date="2021-04-30T19:09:00Z"/>
          <w:sz w:val="24"/>
          <w:szCs w:val="24"/>
        </w:rPr>
      </w:pPr>
      <w:ins w:id="71" w:author="Saketh Sunkishala" w:date="2021-04-30T19:08:00Z">
        <w:r>
          <w:rPr>
            <w:sz w:val="24"/>
            <w:szCs w:val="24"/>
          </w:rPr>
          <w:t>Step 3</w:t>
        </w:r>
      </w:ins>
      <w:ins w:id="72" w:author="Saketh Sunkishala" w:date="2021-04-30T19:09:00Z">
        <w:r>
          <w:rPr>
            <w:sz w:val="24"/>
            <w:szCs w:val="24"/>
          </w:rPr>
          <w:t>: Portfolio Variance</w:t>
        </w:r>
      </w:ins>
    </w:p>
    <w:p w14:paraId="33F42BE6" w14:textId="0D1054BA" w:rsidR="00BB72CE" w:rsidRDefault="00CC3F04" w:rsidP="007A1459">
      <w:pPr>
        <w:rPr>
          <w:ins w:id="73" w:author="Saketh Sunkishala" w:date="2021-04-30T19:15:00Z"/>
          <w:sz w:val="24"/>
          <w:szCs w:val="24"/>
        </w:rPr>
      </w:pPr>
      <w:ins w:id="74" w:author="Saketh Sunkishala" w:date="2021-04-30T19:09:00Z">
        <w:r>
          <w:rPr>
            <w:noProof/>
          </w:rPr>
          <w:drawing>
            <wp:inline distT="0" distB="0" distL="0" distR="0" wp14:anchorId="3458DA50" wp14:editId="4FBBEC21">
              <wp:extent cx="4686300" cy="828675"/>
              <wp:effectExtent l="0" t="0" r="0" b="9525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86300" cy="82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78C5678" w14:textId="2C14C5C7" w:rsidR="00CC3F04" w:rsidRDefault="00BB72CE" w:rsidP="007A1459">
      <w:pPr>
        <w:rPr>
          <w:ins w:id="75" w:author="Saketh Sunkishala" w:date="2021-04-30T19:10:00Z"/>
          <w:sz w:val="24"/>
          <w:szCs w:val="24"/>
        </w:rPr>
      </w:pPr>
      <w:ins w:id="76" w:author="Saketh Sunkishala" w:date="2021-04-30T19:09:00Z">
        <w:r>
          <w:rPr>
            <w:sz w:val="24"/>
            <w:szCs w:val="24"/>
          </w:rPr>
          <w:t>Step 4:</w:t>
        </w:r>
      </w:ins>
      <w:ins w:id="77" w:author="Saketh Sunkishala" w:date="2021-04-30T19:10:00Z">
        <w:r>
          <w:rPr>
            <w:sz w:val="24"/>
            <w:szCs w:val="24"/>
          </w:rPr>
          <w:t xml:space="preserve"> Plot </w:t>
        </w:r>
        <w:proofErr w:type="spellStart"/>
        <w:r>
          <w:rPr>
            <w:sz w:val="24"/>
            <w:szCs w:val="24"/>
          </w:rPr>
          <w:t>sdev</w:t>
        </w:r>
        <w:proofErr w:type="spellEnd"/>
        <w:r>
          <w:rPr>
            <w:sz w:val="24"/>
            <w:szCs w:val="24"/>
          </w:rPr>
          <w:t xml:space="preserve"> vs returns chart.</w:t>
        </w:r>
      </w:ins>
    </w:p>
    <w:p w14:paraId="58B63BCD" w14:textId="31168CD9" w:rsidR="00BB72CE" w:rsidRDefault="00BB72CE" w:rsidP="007A1459">
      <w:pPr>
        <w:rPr>
          <w:ins w:id="78" w:author="Saketh Sunkishala" w:date="2021-04-30T19:15:00Z"/>
          <w:sz w:val="24"/>
          <w:szCs w:val="24"/>
        </w:rPr>
      </w:pPr>
      <w:ins w:id="79" w:author="Saketh Sunkishala" w:date="2021-04-30T19:14:00Z">
        <w:r>
          <w:rPr>
            <w:noProof/>
          </w:rPr>
          <w:drawing>
            <wp:inline distT="0" distB="0" distL="0" distR="0" wp14:anchorId="2E51C319" wp14:editId="56E883D6">
              <wp:extent cx="3054350" cy="1471678"/>
              <wp:effectExtent l="0" t="0" r="0" b="0"/>
              <wp:docPr id="31" name="Pictur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6255" cy="148705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9262E15" w14:textId="4FC550A9" w:rsidR="00BB72CE" w:rsidRDefault="00BB72CE" w:rsidP="007A1459">
      <w:pPr>
        <w:rPr>
          <w:ins w:id="80" w:author="Saketh Sunkishala" w:date="2021-04-30T19:27:00Z"/>
          <w:sz w:val="24"/>
          <w:szCs w:val="24"/>
        </w:rPr>
      </w:pPr>
      <w:ins w:id="81" w:author="Saketh Sunkishala" w:date="2021-04-30T19:15:00Z">
        <w:r>
          <w:rPr>
            <w:noProof/>
          </w:rPr>
          <w:drawing>
            <wp:inline distT="0" distB="0" distL="0" distR="0" wp14:anchorId="3BF6634D" wp14:editId="22251A3D">
              <wp:extent cx="2832100" cy="1656399"/>
              <wp:effectExtent l="0" t="0" r="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6153" cy="16704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B44B2B" w14:textId="2CE3858C" w:rsidR="00AD4AAE" w:rsidRDefault="00AD4AAE" w:rsidP="007A1459">
      <w:pPr>
        <w:rPr>
          <w:ins w:id="82" w:author="Saketh Sunkishala" w:date="2021-04-30T19:15:00Z"/>
          <w:sz w:val="24"/>
          <w:szCs w:val="24"/>
        </w:rPr>
      </w:pPr>
      <w:proofErr w:type="gramStart"/>
      <w:ins w:id="83" w:author="Saketh Sunkishala" w:date="2021-04-30T19:27:00Z">
        <w:r>
          <w:rPr>
            <w:sz w:val="24"/>
            <w:szCs w:val="24"/>
          </w:rPr>
          <w:t>Note :</w:t>
        </w:r>
        <w:proofErr w:type="gramEnd"/>
        <w:r>
          <w:rPr>
            <w:sz w:val="24"/>
            <w:szCs w:val="24"/>
          </w:rPr>
          <w:t xml:space="preserve"> As all the returns are less than zero considered the </w:t>
        </w:r>
      </w:ins>
      <w:ins w:id="84" w:author="Saketh Sunkishala" w:date="2021-04-30T19:28:00Z">
        <w:r>
          <w:rPr>
            <w:sz w:val="24"/>
            <w:szCs w:val="24"/>
          </w:rPr>
          <w:t xml:space="preserve">returns which is closed to zero as the best portfolio for max </w:t>
        </w:r>
        <w:proofErr w:type="spellStart"/>
        <w:r>
          <w:rPr>
            <w:sz w:val="24"/>
            <w:szCs w:val="24"/>
          </w:rPr>
          <w:t>sdev</w:t>
        </w:r>
        <w:proofErr w:type="spellEnd"/>
        <w:r>
          <w:rPr>
            <w:sz w:val="24"/>
            <w:szCs w:val="24"/>
          </w:rPr>
          <w:t xml:space="preserve"> 1%.</w:t>
        </w:r>
      </w:ins>
    </w:p>
    <w:p w14:paraId="4D1B4CB5" w14:textId="77777777" w:rsidR="00D17852" w:rsidRDefault="00D17852" w:rsidP="007A1459">
      <w:pPr>
        <w:rPr>
          <w:ins w:id="85" w:author="Saketh Sunkishala" w:date="2021-04-30T19:21:00Z"/>
          <w:sz w:val="24"/>
          <w:szCs w:val="24"/>
        </w:rPr>
      </w:pPr>
    </w:p>
    <w:p w14:paraId="4BF067FD" w14:textId="77777777" w:rsidR="00D17852" w:rsidRDefault="00D17852" w:rsidP="007A1459">
      <w:pPr>
        <w:rPr>
          <w:ins w:id="86" w:author="Saketh Sunkishala" w:date="2021-04-30T19:21:00Z"/>
          <w:sz w:val="24"/>
          <w:szCs w:val="24"/>
        </w:rPr>
      </w:pPr>
    </w:p>
    <w:p w14:paraId="789AC177" w14:textId="77777777" w:rsidR="00D17852" w:rsidRDefault="00D17852" w:rsidP="007A1459">
      <w:pPr>
        <w:rPr>
          <w:ins w:id="87" w:author="Saketh Sunkishala" w:date="2021-04-30T19:21:00Z"/>
          <w:sz w:val="24"/>
          <w:szCs w:val="24"/>
        </w:rPr>
      </w:pPr>
    </w:p>
    <w:p w14:paraId="77D99611" w14:textId="77777777" w:rsidR="00D17852" w:rsidRDefault="00D17852" w:rsidP="007A1459">
      <w:pPr>
        <w:rPr>
          <w:ins w:id="88" w:author="Saketh Sunkishala" w:date="2021-04-30T19:21:00Z"/>
          <w:sz w:val="24"/>
          <w:szCs w:val="24"/>
        </w:rPr>
      </w:pPr>
    </w:p>
    <w:p w14:paraId="67688E2F" w14:textId="77777777" w:rsidR="00D17852" w:rsidRDefault="00D17852" w:rsidP="007A1459">
      <w:pPr>
        <w:rPr>
          <w:ins w:id="89" w:author="Saketh Sunkishala" w:date="2021-04-30T19:21:00Z"/>
          <w:sz w:val="24"/>
          <w:szCs w:val="24"/>
        </w:rPr>
      </w:pPr>
    </w:p>
    <w:p w14:paraId="4E67E94D" w14:textId="715F12FE" w:rsidR="00BB72CE" w:rsidRDefault="00BB72CE" w:rsidP="007A1459">
      <w:pPr>
        <w:rPr>
          <w:ins w:id="90" w:author="Saketh Sunkishala" w:date="2021-04-30T19:16:00Z"/>
          <w:sz w:val="24"/>
          <w:szCs w:val="24"/>
        </w:rPr>
      </w:pPr>
      <w:ins w:id="91" w:author="Saketh Sunkishala" w:date="2021-04-30T19:15:00Z">
        <w:r>
          <w:rPr>
            <w:sz w:val="24"/>
            <w:szCs w:val="24"/>
          </w:rPr>
          <w:t xml:space="preserve">Step 5: </w:t>
        </w:r>
      </w:ins>
    </w:p>
    <w:p w14:paraId="5126F5BB" w14:textId="2ED8D08D" w:rsidR="00BB72CE" w:rsidRDefault="00BB72CE" w:rsidP="007A1459">
      <w:pPr>
        <w:rPr>
          <w:ins w:id="92" w:author="Saketh Sunkishala" w:date="2021-04-30T19:17:00Z"/>
          <w:rFonts w:eastAsia="Times New Roman" w:cstheme="minorHAnsi"/>
          <w:sz w:val="24"/>
          <w:szCs w:val="24"/>
          <w:lang w:eastAsia="en-IN"/>
        </w:rPr>
      </w:pPr>
      <w:ins w:id="93" w:author="Saketh Sunkishala" w:date="2021-04-30T19:16:00Z">
        <w:r>
          <w:rPr>
            <w:sz w:val="24"/>
            <w:szCs w:val="24"/>
          </w:rPr>
          <w:t xml:space="preserve">User can use the chart </w:t>
        </w:r>
        <w:proofErr w:type="spellStart"/>
        <w:r>
          <w:rPr>
            <w:sz w:val="24"/>
            <w:szCs w:val="24"/>
          </w:rPr>
          <w:t>sdev</w:t>
        </w:r>
        <w:proofErr w:type="spellEnd"/>
        <w:r>
          <w:rPr>
            <w:sz w:val="24"/>
            <w:szCs w:val="24"/>
          </w:rPr>
          <w:t xml:space="preserve"> vs returns to get </w:t>
        </w:r>
      </w:ins>
      <w:ins w:id="94" w:author="Saketh Sunkishala" w:date="2021-04-30T19:17:00Z">
        <w:r>
          <w:rPr>
            <w:rFonts w:eastAsia="Times New Roman" w:cstheme="minorHAnsi"/>
            <w:sz w:val="24"/>
            <w:szCs w:val="24"/>
            <w:lang w:eastAsia="en-IN"/>
          </w:rPr>
          <w:t>best portfolio with given max. SD.</w:t>
        </w:r>
      </w:ins>
    </w:p>
    <w:p w14:paraId="354F4480" w14:textId="3D03A45D" w:rsidR="00AD4AAE" w:rsidRDefault="00BB72CE" w:rsidP="007A1459">
      <w:pPr>
        <w:rPr>
          <w:ins w:id="95" w:author="Saketh Sunkishala" w:date="2021-04-30T19:10:00Z"/>
          <w:sz w:val="24"/>
          <w:szCs w:val="24"/>
        </w:rPr>
      </w:pPr>
      <w:ins w:id="96" w:author="Saketh Sunkishala" w:date="2021-04-30T19:17:00Z">
        <w:r>
          <w:rPr>
            <w:noProof/>
          </w:rPr>
          <w:drawing>
            <wp:inline distT="0" distB="0" distL="0" distR="0" wp14:anchorId="787773C2" wp14:editId="2B0B301D">
              <wp:extent cx="5731510" cy="3667125"/>
              <wp:effectExtent l="0" t="0" r="0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667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63DCAC" w14:textId="77777777" w:rsidR="00BB72CE" w:rsidRPr="008F4983" w:rsidRDefault="00BB72CE" w:rsidP="007A1459">
      <w:pPr>
        <w:rPr>
          <w:sz w:val="24"/>
          <w:szCs w:val="24"/>
        </w:rPr>
      </w:pPr>
    </w:p>
    <w:p w14:paraId="057AFA2A" w14:textId="77777777"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>Question 4:</w:t>
      </w:r>
    </w:p>
    <w:p w14:paraId="59DBDAFF" w14:textId="77777777" w:rsidR="2EB77073" w:rsidRDefault="2EB77073" w:rsidP="2EB77073">
      <w:pPr>
        <w:spacing w:after="0" w:line="240" w:lineRule="auto"/>
        <w:rPr>
          <w:rFonts w:eastAsiaTheme="minorEastAsia"/>
          <w:sz w:val="24"/>
          <w:szCs w:val="24"/>
          <w:lang w:eastAsia="en-IN"/>
        </w:rPr>
      </w:pPr>
      <w:r w:rsidRPr="2EB77073">
        <w:rPr>
          <w:rFonts w:eastAsiaTheme="minorEastAsia"/>
          <w:sz w:val="24"/>
          <w:szCs w:val="24"/>
          <w:lang w:eastAsia="en-IN"/>
        </w:rPr>
        <w:t>4.  Bollinger band chart for S&amp;P500 data (using 15 day moving average and 15 day moving standard deviation). (refer sheet “SPY Bollinger Bands”)</w:t>
      </w:r>
    </w:p>
    <w:p w14:paraId="626D5C40" w14:textId="77777777" w:rsidR="0071413A" w:rsidRPr="007D5AB6" w:rsidRDefault="0071413A" w:rsidP="0071413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14:paraId="1878E782" w14:textId="77777777" w:rsidR="0071413A" w:rsidRPr="007D5AB6" w:rsidRDefault="0071413A" w:rsidP="0071413A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7D5AB6">
        <w:rPr>
          <w:rFonts w:eastAsia="Times New Roman" w:cstheme="minorHAnsi"/>
          <w:sz w:val="24"/>
          <w:szCs w:val="24"/>
          <w:lang w:eastAsia="en-IN"/>
        </w:rPr>
        <w:t>Hint:    Lower Bollinger Band = Mean – 2*Standard Deviation</w:t>
      </w:r>
    </w:p>
    <w:p w14:paraId="71561B0C" w14:textId="77777777" w:rsidR="0071413A" w:rsidRPr="007D5AB6" w:rsidRDefault="0071413A" w:rsidP="0071413A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 w:rsidRPr="007D5AB6">
        <w:rPr>
          <w:rFonts w:eastAsia="Times New Roman" w:cstheme="minorHAnsi"/>
          <w:sz w:val="24"/>
          <w:szCs w:val="24"/>
          <w:lang w:eastAsia="en-IN"/>
        </w:rPr>
        <w:t>             Upper Bollinger Band = Mean + 2*Standard Deviation</w:t>
      </w:r>
    </w:p>
    <w:p w14:paraId="0F589DBD" w14:textId="77777777" w:rsidR="0071413A" w:rsidRPr="007D5AB6" w:rsidRDefault="0071413A" w:rsidP="0071413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14:paraId="55A8113C" w14:textId="77777777"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4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14:paraId="2BA9FFC4" w14:textId="10F2E6CA" w:rsidR="008F4983" w:rsidRDefault="00F06669" w:rsidP="006A0202">
      <w:pPr>
        <w:rPr>
          <w:ins w:id="97" w:author="Saketh Sunkishala" w:date="2021-04-30T18:35:00Z"/>
          <w:sz w:val="24"/>
          <w:szCs w:val="24"/>
        </w:rPr>
      </w:pPr>
      <w:ins w:id="98" w:author="Saketh Sunkishala" w:date="2021-04-30T18:35:00Z">
        <w:r>
          <w:rPr>
            <w:sz w:val="24"/>
            <w:szCs w:val="24"/>
          </w:rPr>
          <w:t xml:space="preserve">Step 1: </w:t>
        </w:r>
      </w:ins>
      <w:ins w:id="99" w:author="Saketh Sunkishala" w:date="2021-04-30T18:36:00Z">
        <w:r>
          <w:rPr>
            <w:sz w:val="24"/>
            <w:szCs w:val="24"/>
          </w:rPr>
          <w:t>m</w:t>
        </w:r>
      </w:ins>
      <w:ins w:id="100" w:author="Saketh Sunkishala" w:date="2021-04-30T18:35:00Z">
        <w:r>
          <w:rPr>
            <w:sz w:val="24"/>
            <w:szCs w:val="24"/>
          </w:rPr>
          <w:t>ean 15</w:t>
        </w:r>
      </w:ins>
      <w:ins w:id="101" w:author="Saketh Sunkishala" w:date="2021-04-30T18:37:00Z">
        <w:r w:rsidR="007C46BC">
          <w:rPr>
            <w:sz w:val="24"/>
            <w:szCs w:val="24"/>
          </w:rPr>
          <w:t xml:space="preserve"> or middle </w:t>
        </w:r>
        <w:proofErr w:type="gramStart"/>
        <w:r w:rsidR="007C46BC">
          <w:rPr>
            <w:sz w:val="24"/>
            <w:szCs w:val="24"/>
          </w:rPr>
          <w:t>band</w:t>
        </w:r>
      </w:ins>
      <w:proofErr w:type="gramEnd"/>
    </w:p>
    <w:p w14:paraId="083408F6" w14:textId="7309465B" w:rsidR="00F06669" w:rsidRDefault="00F06669" w:rsidP="006A0202">
      <w:pPr>
        <w:rPr>
          <w:ins w:id="102" w:author="Saketh Sunkishala" w:date="2021-04-30T18:35:00Z"/>
          <w:sz w:val="24"/>
          <w:szCs w:val="24"/>
        </w:rPr>
      </w:pPr>
      <w:ins w:id="103" w:author="Saketh Sunkishala" w:date="2021-04-30T18:35:00Z">
        <w:r>
          <w:rPr>
            <w:noProof/>
          </w:rPr>
          <w:drawing>
            <wp:inline distT="0" distB="0" distL="0" distR="0" wp14:anchorId="36BE9FBC" wp14:editId="4A02CB4F">
              <wp:extent cx="1819275" cy="1095375"/>
              <wp:effectExtent l="0" t="0" r="9525" b="952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9275" cy="109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EEF277" w14:textId="77777777" w:rsidR="00D17852" w:rsidRDefault="00D17852" w:rsidP="006A0202">
      <w:pPr>
        <w:rPr>
          <w:ins w:id="104" w:author="Saketh Sunkishala" w:date="2021-04-30T19:21:00Z"/>
          <w:sz w:val="24"/>
          <w:szCs w:val="24"/>
        </w:rPr>
      </w:pPr>
    </w:p>
    <w:p w14:paraId="6363D9FC" w14:textId="77777777" w:rsidR="00D17852" w:rsidRDefault="00D17852" w:rsidP="006A0202">
      <w:pPr>
        <w:rPr>
          <w:ins w:id="105" w:author="Saketh Sunkishala" w:date="2021-04-30T19:21:00Z"/>
          <w:sz w:val="24"/>
          <w:szCs w:val="24"/>
        </w:rPr>
      </w:pPr>
    </w:p>
    <w:p w14:paraId="7583110B" w14:textId="6FD8989E" w:rsidR="00F06669" w:rsidRDefault="00F06669" w:rsidP="006A0202">
      <w:pPr>
        <w:rPr>
          <w:ins w:id="106" w:author="Saketh Sunkishala" w:date="2021-04-30T18:35:00Z"/>
          <w:sz w:val="24"/>
          <w:szCs w:val="24"/>
        </w:rPr>
      </w:pPr>
      <w:ins w:id="107" w:author="Saketh Sunkishala" w:date="2021-04-30T18:35:00Z">
        <w:r>
          <w:rPr>
            <w:sz w:val="24"/>
            <w:szCs w:val="24"/>
          </w:rPr>
          <w:t xml:space="preserve">Step 2: </w:t>
        </w:r>
        <w:proofErr w:type="spellStart"/>
        <w:r>
          <w:rPr>
            <w:sz w:val="24"/>
            <w:szCs w:val="24"/>
          </w:rPr>
          <w:t>sdev</w:t>
        </w:r>
      </w:ins>
      <w:proofErr w:type="spellEnd"/>
      <w:ins w:id="108" w:author="Saketh Sunkishala" w:date="2021-04-30T18:36:00Z">
        <w:r>
          <w:rPr>
            <w:sz w:val="24"/>
            <w:szCs w:val="24"/>
          </w:rPr>
          <w:t xml:space="preserve"> 15</w:t>
        </w:r>
      </w:ins>
    </w:p>
    <w:p w14:paraId="292A3139" w14:textId="2A03EBAD" w:rsidR="00F06669" w:rsidRDefault="00F06669" w:rsidP="006A0202">
      <w:pPr>
        <w:rPr>
          <w:ins w:id="109" w:author="Saketh Sunkishala" w:date="2021-04-30T18:36:00Z"/>
          <w:sz w:val="24"/>
          <w:szCs w:val="24"/>
        </w:rPr>
      </w:pPr>
      <w:ins w:id="110" w:author="Saketh Sunkishala" w:date="2021-04-30T18:36:00Z">
        <w:r>
          <w:rPr>
            <w:noProof/>
          </w:rPr>
          <w:drawing>
            <wp:inline distT="0" distB="0" distL="0" distR="0" wp14:anchorId="5FC5D944" wp14:editId="442CE948">
              <wp:extent cx="1676400" cy="1095375"/>
              <wp:effectExtent l="0" t="0" r="0" b="952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109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751A4B" w14:textId="518C9E3C" w:rsidR="00F06669" w:rsidRDefault="007C46BC" w:rsidP="006A0202">
      <w:pPr>
        <w:rPr>
          <w:ins w:id="111" w:author="Saketh Sunkishala" w:date="2021-04-30T18:37:00Z"/>
          <w:sz w:val="24"/>
          <w:szCs w:val="24"/>
        </w:rPr>
      </w:pPr>
      <w:ins w:id="112" w:author="Saketh Sunkishala" w:date="2021-04-30T18:36:00Z">
        <w:r>
          <w:rPr>
            <w:sz w:val="24"/>
            <w:szCs w:val="24"/>
          </w:rPr>
          <w:t>S</w:t>
        </w:r>
        <w:r w:rsidR="00F06669">
          <w:rPr>
            <w:sz w:val="24"/>
            <w:szCs w:val="24"/>
          </w:rPr>
          <w:t xml:space="preserve">tep 3: </w:t>
        </w:r>
        <w:r>
          <w:rPr>
            <w:sz w:val="24"/>
            <w:szCs w:val="24"/>
          </w:rPr>
          <w:t>Lower</w:t>
        </w:r>
      </w:ins>
      <w:ins w:id="113" w:author="Saketh Sunkishala" w:date="2021-04-30T18:37:00Z">
        <w:r>
          <w:rPr>
            <w:sz w:val="24"/>
            <w:szCs w:val="24"/>
          </w:rPr>
          <w:t xml:space="preserve"> band</w:t>
        </w:r>
      </w:ins>
    </w:p>
    <w:p w14:paraId="1A9F4F3F" w14:textId="79BF77D9" w:rsidR="007C46BC" w:rsidRDefault="007C46BC" w:rsidP="006A0202">
      <w:pPr>
        <w:rPr>
          <w:ins w:id="114" w:author="Saketh Sunkishala" w:date="2021-04-30T18:37:00Z"/>
          <w:sz w:val="24"/>
          <w:szCs w:val="24"/>
        </w:rPr>
      </w:pPr>
      <w:ins w:id="115" w:author="Saketh Sunkishala" w:date="2021-04-30T18:37:00Z">
        <w:r>
          <w:rPr>
            <w:noProof/>
          </w:rPr>
          <w:drawing>
            <wp:inline distT="0" distB="0" distL="0" distR="0" wp14:anchorId="1024026E" wp14:editId="507DE8FD">
              <wp:extent cx="1733550" cy="1104900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3550" cy="1104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65C91A" w14:textId="030802A1" w:rsidR="007C46BC" w:rsidRDefault="007C46BC" w:rsidP="006A0202">
      <w:pPr>
        <w:rPr>
          <w:ins w:id="116" w:author="Saketh Sunkishala" w:date="2021-04-30T18:37:00Z"/>
          <w:sz w:val="24"/>
          <w:szCs w:val="24"/>
        </w:rPr>
      </w:pPr>
      <w:ins w:id="117" w:author="Saketh Sunkishala" w:date="2021-04-30T18:37:00Z">
        <w:r>
          <w:rPr>
            <w:sz w:val="24"/>
            <w:szCs w:val="24"/>
          </w:rPr>
          <w:t>Step 4: Upper band</w:t>
        </w:r>
      </w:ins>
    </w:p>
    <w:p w14:paraId="65597B88" w14:textId="5A3A3825" w:rsidR="007C46BC" w:rsidRDefault="007C46BC" w:rsidP="006A0202">
      <w:pPr>
        <w:rPr>
          <w:ins w:id="118" w:author="Saketh Sunkishala" w:date="2021-04-30T18:38:00Z"/>
          <w:sz w:val="24"/>
          <w:szCs w:val="24"/>
        </w:rPr>
      </w:pPr>
      <w:ins w:id="119" w:author="Saketh Sunkishala" w:date="2021-04-30T18:38:00Z">
        <w:r>
          <w:rPr>
            <w:noProof/>
          </w:rPr>
          <w:drawing>
            <wp:inline distT="0" distB="0" distL="0" distR="0" wp14:anchorId="779630B8" wp14:editId="57D80691">
              <wp:extent cx="1219200" cy="1114425"/>
              <wp:effectExtent l="0" t="0" r="0" b="9525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1114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88CA3F" w14:textId="610E8C13" w:rsidR="007C46BC" w:rsidRDefault="007C46BC" w:rsidP="006A0202">
      <w:pPr>
        <w:rPr>
          <w:ins w:id="120" w:author="Saketh Sunkishala" w:date="2021-04-30T18:38:00Z"/>
          <w:sz w:val="24"/>
          <w:szCs w:val="24"/>
        </w:rPr>
      </w:pPr>
      <w:ins w:id="121" w:author="Saketh Sunkishala" w:date="2021-04-30T18:38:00Z">
        <w:r>
          <w:rPr>
            <w:sz w:val="24"/>
            <w:szCs w:val="24"/>
          </w:rPr>
          <w:t>Plotting chart:</w:t>
        </w:r>
      </w:ins>
    </w:p>
    <w:p w14:paraId="06209530" w14:textId="1BE492F8" w:rsidR="007C46BC" w:rsidRDefault="007C46BC" w:rsidP="006A0202">
      <w:pPr>
        <w:rPr>
          <w:ins w:id="122" w:author="Saketh Sunkishala" w:date="2021-04-30T18:39:00Z"/>
          <w:sz w:val="24"/>
          <w:szCs w:val="24"/>
        </w:rPr>
      </w:pPr>
      <w:ins w:id="123" w:author="Saketh Sunkishala" w:date="2021-04-30T18:38:00Z">
        <w:r w:rsidRPr="007C46BC">
          <w:rPr>
            <w:sz w:val="24"/>
            <w:szCs w:val="24"/>
          </w:rPr>
          <w:sym w:font="Wingdings" w:char="F0E0"/>
        </w:r>
        <w:r>
          <w:rPr>
            <w:sz w:val="24"/>
            <w:szCs w:val="24"/>
          </w:rPr>
          <w:t>select belo</w:t>
        </w:r>
      </w:ins>
      <w:ins w:id="124" w:author="Saketh Sunkishala" w:date="2021-04-30T18:39:00Z">
        <w:r>
          <w:rPr>
            <w:sz w:val="24"/>
            <w:szCs w:val="24"/>
          </w:rPr>
          <w:t>w three columns and insert line chart.</w:t>
        </w:r>
      </w:ins>
    </w:p>
    <w:p w14:paraId="424FBB8E" w14:textId="58330FBE" w:rsidR="007C46BC" w:rsidRDefault="007C46BC" w:rsidP="006A0202">
      <w:pPr>
        <w:rPr>
          <w:ins w:id="125" w:author="Saketh Sunkishala" w:date="2021-04-30T18:40:00Z"/>
          <w:sz w:val="24"/>
          <w:szCs w:val="24"/>
        </w:rPr>
      </w:pPr>
      <w:ins w:id="126" w:author="Saketh Sunkishala" w:date="2021-04-30T18:39:00Z">
        <w:r>
          <w:rPr>
            <w:noProof/>
          </w:rPr>
          <w:drawing>
            <wp:inline distT="0" distB="0" distL="0" distR="0" wp14:anchorId="1E0833C5" wp14:editId="5686B2D6">
              <wp:extent cx="2819400" cy="353137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2298" cy="4036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E3EA849" w14:textId="38E94B2D" w:rsidR="007C46BC" w:rsidDel="00D17852" w:rsidRDefault="007C46BC" w:rsidP="006A0202">
      <w:pPr>
        <w:rPr>
          <w:del w:id="127" w:author="Saketh Sunkishala" w:date="2021-04-30T19:22:00Z"/>
          <w:sz w:val="24"/>
          <w:szCs w:val="24"/>
        </w:rPr>
      </w:pPr>
      <w:ins w:id="128" w:author="Saketh Sunkishala" w:date="2021-04-30T18:41:00Z">
        <w:r>
          <w:rPr>
            <w:noProof/>
          </w:rPr>
          <w:drawing>
            <wp:inline distT="0" distB="0" distL="0" distR="0" wp14:anchorId="273DB889" wp14:editId="7F7986FA">
              <wp:extent cx="3448050" cy="2262281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6243" cy="228077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3C5DB4B" w14:textId="77777777"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lastRenderedPageBreak/>
        <w:t>Question 5:</w:t>
      </w:r>
    </w:p>
    <w:p w14:paraId="487AA4F6" w14:textId="77777777" w:rsidR="0071413A" w:rsidRPr="007D5AB6" w:rsidRDefault="0071413A" w:rsidP="0071413A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14:paraId="24174D9B" w14:textId="77777777" w:rsidR="2EB77073" w:rsidRDefault="2EB77073" w:rsidP="2EB77073">
      <w:pPr>
        <w:spacing w:after="0" w:line="240" w:lineRule="auto"/>
        <w:rPr>
          <w:rFonts w:eastAsiaTheme="minorEastAsia"/>
          <w:sz w:val="24"/>
          <w:szCs w:val="24"/>
          <w:lang w:eastAsia="en-IN"/>
        </w:rPr>
      </w:pPr>
      <w:r w:rsidRPr="2EB77073">
        <w:rPr>
          <w:rFonts w:eastAsiaTheme="minorEastAsia"/>
          <w:sz w:val="24"/>
          <w:szCs w:val="24"/>
          <w:lang w:eastAsia="en-IN"/>
        </w:rPr>
        <w:t xml:space="preserve">5. Calculate 90% Confidence </w:t>
      </w:r>
      <w:proofErr w:type="spellStart"/>
      <w:r w:rsidRPr="2EB77073">
        <w:rPr>
          <w:rFonts w:eastAsiaTheme="minorEastAsia"/>
          <w:sz w:val="24"/>
          <w:szCs w:val="24"/>
          <w:lang w:eastAsia="en-IN"/>
        </w:rPr>
        <w:t>VaR</w:t>
      </w:r>
      <w:proofErr w:type="spellEnd"/>
      <w:r w:rsidRPr="2EB77073">
        <w:rPr>
          <w:rFonts w:eastAsiaTheme="minorEastAsia"/>
          <w:sz w:val="24"/>
          <w:szCs w:val="24"/>
          <w:lang w:eastAsia="en-IN"/>
        </w:rPr>
        <w:t xml:space="preserve"> value for Bank of America stock, for a period of 20 days, using the Monte Carlo Simulation. (refer sheet “Bank of America Monte Carlo”</w:t>
      </w:r>
    </w:p>
    <w:p w14:paraId="2D08FDCA" w14:textId="77777777" w:rsidR="0071413A" w:rsidRDefault="0071413A" w:rsidP="0071413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06D41BC" w14:textId="6F659314" w:rsidR="007C46BC" w:rsidRDefault="004F2A73" w:rsidP="004F2A73">
      <w:pPr>
        <w:rPr>
          <w:ins w:id="129" w:author="Saketh Sunkishala" w:date="2021-04-30T18:41:00Z"/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5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14:paraId="26C86B31" w14:textId="77777777" w:rsidR="007C46BC" w:rsidRPr="00977125" w:rsidRDefault="007C46BC" w:rsidP="004F2A73">
      <w:pPr>
        <w:rPr>
          <w:b/>
          <w:color w:val="0070C0"/>
          <w:sz w:val="24"/>
          <w:szCs w:val="24"/>
          <w:u w:val="single"/>
        </w:rPr>
      </w:pPr>
    </w:p>
    <w:p w14:paraId="1F9C2220" w14:textId="770050EF" w:rsidR="00585663" w:rsidRDefault="007C46BC" w:rsidP="008F4983">
      <w:pPr>
        <w:rPr>
          <w:ins w:id="130" w:author="Saketh Sunkishala" w:date="2021-04-30T18:41:00Z"/>
          <w:sz w:val="24"/>
          <w:szCs w:val="24"/>
        </w:rPr>
      </w:pPr>
      <w:ins w:id="131" w:author="Saketh Sunkishala" w:date="2021-04-30T18:41:00Z">
        <w:r>
          <w:rPr>
            <w:sz w:val="24"/>
            <w:szCs w:val="24"/>
          </w:rPr>
          <w:t xml:space="preserve">Step </w:t>
        </w:r>
        <w:proofErr w:type="gramStart"/>
        <w:r>
          <w:rPr>
            <w:sz w:val="24"/>
            <w:szCs w:val="24"/>
          </w:rPr>
          <w:t>1:</w:t>
        </w:r>
      </w:ins>
      <w:ins w:id="132" w:author="Saketh Sunkishala" w:date="2021-04-30T18:42:00Z">
        <w:r>
          <w:rPr>
            <w:sz w:val="24"/>
            <w:szCs w:val="24"/>
          </w:rPr>
          <w:t>Returns</w:t>
        </w:r>
        <w:proofErr w:type="gramEnd"/>
        <w:r>
          <w:rPr>
            <w:sz w:val="24"/>
            <w:szCs w:val="24"/>
          </w:rPr>
          <w:t xml:space="preserve"> </w:t>
        </w:r>
      </w:ins>
    </w:p>
    <w:p w14:paraId="695759DE" w14:textId="622DD290" w:rsidR="007C46BC" w:rsidRDefault="007C46BC" w:rsidP="008F4983">
      <w:pPr>
        <w:rPr>
          <w:ins w:id="133" w:author="Saketh Sunkishala" w:date="2021-04-30T18:43:00Z"/>
          <w:sz w:val="24"/>
          <w:szCs w:val="24"/>
        </w:rPr>
      </w:pPr>
      <w:ins w:id="134" w:author="Saketh Sunkishala" w:date="2021-04-30T18:42:00Z">
        <w:r>
          <w:rPr>
            <w:noProof/>
          </w:rPr>
          <w:drawing>
            <wp:inline distT="0" distB="0" distL="0" distR="0" wp14:anchorId="5B9755DC" wp14:editId="57C5B42F">
              <wp:extent cx="1304925" cy="866775"/>
              <wp:effectExtent l="0" t="0" r="9525" b="9525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" cy="866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F3D454" w14:textId="21C5AD24" w:rsidR="007C46BC" w:rsidRDefault="007C46BC" w:rsidP="008F4983">
      <w:pPr>
        <w:rPr>
          <w:ins w:id="135" w:author="Saketh Sunkishala" w:date="2021-04-30T18:43:00Z"/>
          <w:sz w:val="24"/>
          <w:szCs w:val="24"/>
        </w:rPr>
      </w:pPr>
      <w:ins w:id="136" w:author="Saketh Sunkishala" w:date="2021-04-30T18:43:00Z">
        <w:r>
          <w:rPr>
            <w:sz w:val="24"/>
            <w:szCs w:val="24"/>
          </w:rPr>
          <w:t xml:space="preserve">Step </w:t>
        </w:r>
        <w:proofErr w:type="gramStart"/>
        <w:r>
          <w:rPr>
            <w:sz w:val="24"/>
            <w:szCs w:val="24"/>
          </w:rPr>
          <w:t>2 :</w:t>
        </w:r>
        <w:proofErr w:type="gramEnd"/>
        <w:r>
          <w:rPr>
            <w:sz w:val="24"/>
            <w:szCs w:val="24"/>
          </w:rPr>
          <w:t xml:space="preserve"> Avg Returns</w:t>
        </w:r>
      </w:ins>
    </w:p>
    <w:p w14:paraId="3790069C" w14:textId="57191B1C" w:rsidR="007C46BC" w:rsidRDefault="007C46BC" w:rsidP="008F4983">
      <w:pPr>
        <w:rPr>
          <w:ins w:id="137" w:author="Saketh Sunkishala" w:date="2021-04-30T18:44:00Z"/>
          <w:sz w:val="24"/>
          <w:szCs w:val="24"/>
        </w:rPr>
      </w:pPr>
      <w:ins w:id="138" w:author="Saketh Sunkishala" w:date="2021-04-30T18:43:00Z">
        <w:r>
          <w:rPr>
            <w:noProof/>
          </w:rPr>
          <w:drawing>
            <wp:inline distT="0" distB="0" distL="0" distR="0" wp14:anchorId="4FFD58CE" wp14:editId="4544B22C">
              <wp:extent cx="2943225" cy="600075"/>
              <wp:effectExtent l="0" t="0" r="9525" b="9525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3225" cy="600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931DA2F" w14:textId="09686EB1" w:rsidR="007C46BC" w:rsidRDefault="007C46BC" w:rsidP="008F4983">
      <w:pPr>
        <w:rPr>
          <w:ins w:id="139" w:author="Saketh Sunkishala" w:date="2021-04-30T18:45:00Z"/>
          <w:sz w:val="24"/>
          <w:szCs w:val="24"/>
        </w:rPr>
      </w:pPr>
      <w:ins w:id="140" w:author="Saketh Sunkishala" w:date="2021-04-30T18:44:00Z">
        <w:r>
          <w:rPr>
            <w:sz w:val="24"/>
            <w:szCs w:val="24"/>
          </w:rPr>
          <w:t xml:space="preserve">Step 3: </w:t>
        </w:r>
        <w:proofErr w:type="spellStart"/>
        <w:r>
          <w:rPr>
            <w:sz w:val="24"/>
            <w:szCs w:val="24"/>
          </w:rPr>
          <w:t>s</w:t>
        </w:r>
      </w:ins>
      <w:ins w:id="141" w:author="Saketh Sunkishala" w:date="2021-04-30T18:45:00Z">
        <w:r>
          <w:rPr>
            <w:sz w:val="24"/>
            <w:szCs w:val="24"/>
          </w:rPr>
          <w:t>dev</w:t>
        </w:r>
        <w:proofErr w:type="spellEnd"/>
        <w:r>
          <w:rPr>
            <w:sz w:val="24"/>
            <w:szCs w:val="24"/>
          </w:rPr>
          <w:t xml:space="preserve"> of Daily returns</w:t>
        </w:r>
      </w:ins>
    </w:p>
    <w:p w14:paraId="32B0550E" w14:textId="136188C9" w:rsidR="007C46BC" w:rsidRDefault="007C46BC" w:rsidP="008F4983">
      <w:pPr>
        <w:rPr>
          <w:ins w:id="142" w:author="Saketh Sunkishala" w:date="2021-04-30T18:46:00Z"/>
          <w:sz w:val="24"/>
          <w:szCs w:val="24"/>
        </w:rPr>
      </w:pPr>
      <w:ins w:id="143" w:author="Saketh Sunkishala" w:date="2021-04-30T18:45:00Z">
        <w:r>
          <w:rPr>
            <w:noProof/>
          </w:rPr>
          <w:drawing>
            <wp:inline distT="0" distB="0" distL="0" distR="0" wp14:anchorId="3122F9AD" wp14:editId="25D11F24">
              <wp:extent cx="2200275" cy="590550"/>
              <wp:effectExtent l="0" t="0" r="9525" b="0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0275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C951CD" w14:textId="2DE7B062" w:rsidR="007C46BC" w:rsidRDefault="007C46BC" w:rsidP="008F4983">
      <w:pPr>
        <w:rPr>
          <w:ins w:id="144" w:author="Saketh Sunkishala" w:date="2021-04-30T18:46:00Z"/>
          <w:sz w:val="24"/>
          <w:szCs w:val="24"/>
        </w:rPr>
      </w:pPr>
      <w:ins w:id="145" w:author="Saketh Sunkishala" w:date="2021-04-30T18:46:00Z">
        <w:r>
          <w:rPr>
            <w:sz w:val="24"/>
            <w:szCs w:val="24"/>
          </w:rPr>
          <w:t xml:space="preserve">Step 4: Variance </w:t>
        </w:r>
      </w:ins>
    </w:p>
    <w:p w14:paraId="2C666044" w14:textId="6B2E88D1" w:rsidR="007C46BC" w:rsidRDefault="007C46BC" w:rsidP="008F4983">
      <w:pPr>
        <w:rPr>
          <w:ins w:id="146" w:author="Saketh Sunkishala" w:date="2021-04-30T18:51:00Z"/>
          <w:sz w:val="24"/>
          <w:szCs w:val="24"/>
        </w:rPr>
      </w:pPr>
      <w:ins w:id="147" w:author="Saketh Sunkishala" w:date="2021-04-30T18:46:00Z">
        <w:r>
          <w:rPr>
            <w:noProof/>
          </w:rPr>
          <w:drawing>
            <wp:inline distT="0" distB="0" distL="0" distR="0" wp14:anchorId="0D56FAB3" wp14:editId="5CDC5C40">
              <wp:extent cx="1676400" cy="590550"/>
              <wp:effectExtent l="0" t="0" r="0" b="0"/>
              <wp:docPr id="23" name="Picture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76400" cy="590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43B0FC" w14:textId="5E68E9A9" w:rsidR="003326C4" w:rsidRDefault="00045FDB" w:rsidP="008F4983">
      <w:pPr>
        <w:rPr>
          <w:ins w:id="148" w:author="Saketh Sunkishala" w:date="2021-04-30T18:55:00Z"/>
          <w:sz w:val="24"/>
          <w:szCs w:val="24"/>
        </w:rPr>
      </w:pPr>
      <w:ins w:id="149" w:author="Saketh Sunkishala" w:date="2021-04-30T18:51:00Z">
        <w:r>
          <w:rPr>
            <w:sz w:val="24"/>
            <w:szCs w:val="24"/>
          </w:rPr>
          <w:t xml:space="preserve">Step 5: Monte </w:t>
        </w:r>
      </w:ins>
      <w:ins w:id="150" w:author="Saketh Sunkishala" w:date="2021-04-30T18:52:00Z">
        <w:r>
          <w:rPr>
            <w:sz w:val="24"/>
            <w:szCs w:val="24"/>
          </w:rPr>
          <w:t>C</w:t>
        </w:r>
      </w:ins>
      <w:ins w:id="151" w:author="Saketh Sunkishala" w:date="2021-04-30T18:51:00Z">
        <w:r>
          <w:rPr>
            <w:sz w:val="24"/>
            <w:szCs w:val="24"/>
          </w:rPr>
          <w:t>arlo simulation</w:t>
        </w:r>
      </w:ins>
    </w:p>
    <w:p w14:paraId="295EE0C8" w14:textId="1C666DF1" w:rsidR="00045FDB" w:rsidRDefault="00045FDB" w:rsidP="008F4983">
      <w:pPr>
        <w:rPr>
          <w:ins w:id="152" w:author="Saketh Sunkishala" w:date="2021-04-30T18:56:00Z"/>
          <w:sz w:val="24"/>
          <w:szCs w:val="24"/>
        </w:rPr>
      </w:pPr>
      <w:ins w:id="153" w:author="Saketh Sunkishala" w:date="2021-04-30T18:56:00Z">
        <w:r w:rsidRPr="00045FDB">
          <w:rPr>
            <w:sz w:val="24"/>
            <w:szCs w:val="24"/>
          </w:rPr>
          <w:sym w:font="Wingdings" w:char="F0E0"/>
        </w:r>
      </w:ins>
      <w:ins w:id="154" w:author="Saketh Sunkishala" w:date="2021-04-30T18:55:00Z">
        <w:r>
          <w:rPr>
            <w:sz w:val="24"/>
            <w:szCs w:val="24"/>
          </w:rPr>
          <w:t>Taken 1000 observation each day up to 20 days</w:t>
        </w:r>
      </w:ins>
      <w:ins w:id="155" w:author="Saketh Sunkishala" w:date="2021-04-30T18:56:00Z">
        <w:r>
          <w:rPr>
            <w:sz w:val="24"/>
            <w:szCs w:val="24"/>
          </w:rPr>
          <w:t xml:space="preserve"> using below formula.</w:t>
        </w:r>
      </w:ins>
    </w:p>
    <w:p w14:paraId="20947FE8" w14:textId="68F5C9B3" w:rsidR="00045FDB" w:rsidRDefault="00045FDB" w:rsidP="008F4983">
      <w:pPr>
        <w:rPr>
          <w:ins w:id="156" w:author="Saketh Sunkishala" w:date="2021-04-30T19:22:00Z"/>
          <w:sz w:val="24"/>
          <w:szCs w:val="24"/>
        </w:rPr>
      </w:pPr>
      <w:ins w:id="157" w:author="Saketh Sunkishala" w:date="2021-04-30T18:56:00Z">
        <w:r>
          <w:rPr>
            <w:noProof/>
          </w:rPr>
          <w:drawing>
            <wp:inline distT="0" distB="0" distL="0" distR="0" wp14:anchorId="3DB3BCBB" wp14:editId="335C23C2">
              <wp:extent cx="3638550" cy="476250"/>
              <wp:effectExtent l="0" t="0" r="0" b="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38550" cy="476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847B564" w14:textId="32067D3E" w:rsidR="00D17852" w:rsidRDefault="00D17852" w:rsidP="008F4983">
      <w:pPr>
        <w:rPr>
          <w:ins w:id="158" w:author="Saketh Sunkishala" w:date="2021-04-30T19:22:00Z"/>
          <w:sz w:val="24"/>
          <w:szCs w:val="24"/>
        </w:rPr>
      </w:pPr>
    </w:p>
    <w:p w14:paraId="3DFF8B0A" w14:textId="0F85DE78" w:rsidR="00D17852" w:rsidRDefault="00D17852" w:rsidP="008F4983">
      <w:pPr>
        <w:rPr>
          <w:ins w:id="159" w:author="Saketh Sunkishala" w:date="2021-04-30T19:22:00Z"/>
          <w:sz w:val="24"/>
          <w:szCs w:val="24"/>
        </w:rPr>
      </w:pPr>
    </w:p>
    <w:p w14:paraId="1DB46149" w14:textId="77777777" w:rsidR="00D17852" w:rsidRDefault="00D17852" w:rsidP="008F4983">
      <w:pPr>
        <w:rPr>
          <w:ins w:id="160" w:author="Saketh Sunkishala" w:date="2021-04-30T18:56:00Z"/>
          <w:sz w:val="24"/>
          <w:szCs w:val="24"/>
        </w:rPr>
      </w:pPr>
    </w:p>
    <w:p w14:paraId="4ABC709B" w14:textId="08063377" w:rsidR="00045FDB" w:rsidRDefault="00045FDB" w:rsidP="008F4983">
      <w:pPr>
        <w:rPr>
          <w:ins w:id="161" w:author="Saketh Sunkishala" w:date="2021-04-30T18:56:00Z"/>
          <w:sz w:val="24"/>
          <w:szCs w:val="24"/>
        </w:rPr>
      </w:pPr>
      <w:ins w:id="162" w:author="Saketh Sunkishala" w:date="2021-04-30T18:56:00Z">
        <w:r>
          <w:rPr>
            <w:sz w:val="24"/>
            <w:szCs w:val="24"/>
          </w:rPr>
          <w:lastRenderedPageBreak/>
          <w:t xml:space="preserve">Step 6: </w:t>
        </w:r>
        <w:r w:rsidRPr="00045FDB">
          <w:rPr>
            <w:sz w:val="24"/>
            <w:szCs w:val="24"/>
          </w:rPr>
          <w:t>Range of Stock Price at 20th day from Simulations</w:t>
        </w:r>
      </w:ins>
      <w:ins w:id="163" w:author="Saketh Sunkishala" w:date="2021-04-30T18:57:00Z">
        <w:r w:rsidR="0014690C">
          <w:rPr>
            <w:sz w:val="24"/>
            <w:szCs w:val="24"/>
          </w:rPr>
          <w:t xml:space="preserve"> </w:t>
        </w:r>
      </w:ins>
      <w:ins w:id="164" w:author="Saketh Sunkishala" w:date="2021-04-30T18:56:00Z">
        <w:r w:rsidR="0014690C">
          <w:rPr>
            <w:sz w:val="24"/>
            <w:szCs w:val="24"/>
          </w:rPr>
          <w:t>(90% confidence)</w:t>
        </w:r>
      </w:ins>
    </w:p>
    <w:p w14:paraId="62E8620B" w14:textId="77777777" w:rsidR="0014690C" w:rsidRDefault="0014690C" w:rsidP="008F4983">
      <w:pPr>
        <w:rPr>
          <w:ins w:id="165" w:author="Saketh Sunkishala" w:date="2021-04-30T18:52:00Z"/>
          <w:sz w:val="24"/>
          <w:szCs w:val="24"/>
        </w:rPr>
      </w:pPr>
    </w:p>
    <w:p w14:paraId="21AD5C02" w14:textId="71B07BC0" w:rsidR="00045FDB" w:rsidRDefault="0014690C" w:rsidP="008F4983">
      <w:pPr>
        <w:rPr>
          <w:ins w:id="166" w:author="Saketh Sunkishala" w:date="2021-04-30T18:59:00Z"/>
          <w:sz w:val="24"/>
          <w:szCs w:val="24"/>
        </w:rPr>
      </w:pPr>
      <w:ins w:id="167" w:author="Saketh Sunkishala" w:date="2021-04-30T18:59:00Z">
        <w:r>
          <w:rPr>
            <w:noProof/>
          </w:rPr>
          <w:drawing>
            <wp:inline distT="0" distB="0" distL="0" distR="0" wp14:anchorId="7D2F2071" wp14:editId="1A956E2D">
              <wp:extent cx="5731510" cy="1092200"/>
              <wp:effectExtent l="0" t="0" r="0" b="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1092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8878ED" w14:textId="05CB7579" w:rsidR="0014690C" w:rsidRDefault="0014690C" w:rsidP="008F4983">
      <w:pPr>
        <w:rPr>
          <w:ins w:id="168" w:author="Saketh Sunkishala" w:date="2021-04-30T18:59:00Z"/>
          <w:rFonts w:eastAsiaTheme="minorEastAsia"/>
          <w:sz w:val="24"/>
          <w:szCs w:val="24"/>
          <w:lang w:eastAsia="en-IN"/>
        </w:rPr>
      </w:pPr>
      <w:ins w:id="169" w:author="Saketh Sunkishala" w:date="2021-04-30T18:59:00Z">
        <w:r>
          <w:rPr>
            <w:sz w:val="24"/>
            <w:szCs w:val="24"/>
          </w:rPr>
          <w:t xml:space="preserve">Step 7: </w:t>
        </w:r>
        <w:r w:rsidRPr="2EB77073">
          <w:rPr>
            <w:rFonts w:eastAsiaTheme="minorEastAsia"/>
            <w:sz w:val="24"/>
            <w:szCs w:val="24"/>
            <w:lang w:eastAsia="en-IN"/>
          </w:rPr>
          <w:t xml:space="preserve">90% Confidence </w:t>
        </w:r>
        <w:proofErr w:type="spellStart"/>
        <w:r w:rsidRPr="2EB77073">
          <w:rPr>
            <w:rFonts w:eastAsiaTheme="minorEastAsia"/>
            <w:sz w:val="24"/>
            <w:szCs w:val="24"/>
            <w:lang w:eastAsia="en-IN"/>
          </w:rPr>
          <w:t>VaR</w:t>
        </w:r>
        <w:proofErr w:type="spellEnd"/>
        <w:r w:rsidRPr="2EB77073">
          <w:rPr>
            <w:rFonts w:eastAsiaTheme="minorEastAsia"/>
            <w:sz w:val="24"/>
            <w:szCs w:val="24"/>
            <w:lang w:eastAsia="en-IN"/>
          </w:rPr>
          <w:t xml:space="preserve"> value for Bank of America stock</w:t>
        </w:r>
      </w:ins>
    </w:p>
    <w:p w14:paraId="69664A4B" w14:textId="78560BDB" w:rsidR="0014690C" w:rsidRDefault="0014690C" w:rsidP="008F4983">
      <w:pPr>
        <w:rPr>
          <w:ins w:id="170" w:author="Saketh Sunkishala" w:date="2021-04-30T18:59:00Z"/>
          <w:sz w:val="24"/>
          <w:szCs w:val="24"/>
        </w:rPr>
      </w:pPr>
      <w:ins w:id="171" w:author="Saketh Sunkishala" w:date="2021-04-30T19:00:00Z">
        <w:r>
          <w:rPr>
            <w:noProof/>
          </w:rPr>
          <w:drawing>
            <wp:inline distT="0" distB="0" distL="0" distR="0" wp14:anchorId="1811C85F" wp14:editId="7D5A15AF">
              <wp:extent cx="5731510" cy="570865"/>
              <wp:effectExtent l="0" t="0" r="0" b="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570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1EC7911" w14:textId="77777777" w:rsidR="0014690C" w:rsidRDefault="0014690C" w:rsidP="008F4983">
      <w:pPr>
        <w:rPr>
          <w:sz w:val="24"/>
          <w:szCs w:val="24"/>
        </w:rPr>
      </w:pPr>
    </w:p>
    <w:sectPr w:rsidR="0014690C" w:rsidSect="00D86D1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1766" w14:textId="77777777" w:rsidR="00CE77FD" w:rsidRDefault="00CE77FD">
      <w:pPr>
        <w:spacing w:after="0" w:line="240" w:lineRule="auto"/>
      </w:pPr>
      <w:r>
        <w:separator/>
      </w:r>
    </w:p>
  </w:endnote>
  <w:endnote w:type="continuationSeparator" w:id="0">
    <w:p w14:paraId="44CA0429" w14:textId="77777777" w:rsidR="00CE77FD" w:rsidRDefault="00CE7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52C38" w14:textId="77777777" w:rsidR="00D23BF5" w:rsidRDefault="00D23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5A722" w14:textId="77777777" w:rsidR="00860F61" w:rsidRDefault="00CE77FD" w:rsidP="00860F61">
    <w:pPr>
      <w:pStyle w:val="Footer"/>
      <w:jc w:val="center"/>
    </w:pPr>
    <w:r>
      <w:rPr>
        <w:rFonts w:ascii="Georgia" w:eastAsia="Georgia" w:hAnsi="Georgia"/>
        <w:noProof/>
        <w:lang w:val="en-IN" w:eastAsia="en-IN"/>
      </w:rPr>
      <w:pict w14:anchorId="71FB3A1B">
        <v:group id="Group 52" o:spid="_x0000_s2050" style="position:absolute;left:0;text-align:left;margin-left:561.75pt;margin-top:0;width:32.95pt;height:34.5pt;z-index:251664384;mso-position-horizontal-relative:left-margin-area;mso-position-vertical:center;mso-position-vertical-relative:bottom-margin-area" coordorigin="726,14496" coordsize="659,690">
          <v:rect id="Rectangle 53" o:spid="_x0000_s2053" style="position:absolute;left:831;top:14552;width:512;height: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" fillcolor="#943634" strokecolor="#943634"/>
          <v:rect id="Rectangle 54" o:spid="_x0000_s2052" style="position:absolute;left:831;top:15117;width:51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" fillcolor="#943634" strokecolor="#943634"/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2051" type="#_x0000_t202" style="position:absolute;left:726;top:14496;width:659;height:69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" filled="f" stroked="f">
            <v:textbox inset="0,0,0,0">
              <w:txbxContent>
                <w:p w14:paraId="31C67CB4" w14:textId="77777777" w:rsidR="00860F61" w:rsidRDefault="008D5413" w:rsidP="00860F61">
                  <w:pPr>
                    <w:pStyle w:val="Footer"/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fldChar w:fldCharType="begin"/>
                  </w:r>
                  <w:r w:rsidR="00860F61">
                    <w:instrText xml:space="preserve"> PAGE    \* MERGEFORMAT </w:instrText>
                  </w:r>
                  <w:r>
                    <w:fldChar w:fldCharType="separate"/>
                  </w:r>
                  <w:r w:rsidR="005175F3" w:rsidRPr="005175F3"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t>1</w:t>
                  </w:r>
                  <w:r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F6CE5">
      <w:rPr>
        <w:rFonts w:ascii="Georgia" w:eastAsia="Georgia" w:hAnsi="Georgia"/>
      </w:rPr>
      <w:t>V</w:t>
    </w:r>
    <w:r w:rsidR="00124D64">
      <w:rPr>
        <w:rFonts w:ascii="Georgia" w:eastAsia="Georgia" w:hAnsi="Georgia"/>
      </w:rPr>
      <w:t>ersion 10.0.2</w:t>
    </w:r>
    <w:r w:rsidR="00860F61">
      <w:rPr>
        <w:rFonts w:ascii="Georgia" w:eastAsia="Georgia" w:hAnsi="Georgia"/>
      </w:rPr>
      <w:t xml:space="preserve">© Copyright </w:t>
    </w:r>
    <w:proofErr w:type="spellStart"/>
    <w:r w:rsidR="00860F61">
      <w:rPr>
        <w:rFonts w:ascii="Georgia" w:eastAsia="Georgia" w:hAnsi="Georgia"/>
      </w:rPr>
      <w:t>QuantInsti</w:t>
    </w:r>
    <w:proofErr w:type="spellEnd"/>
    <w:r w:rsidR="00860F61">
      <w:rPr>
        <w:rFonts w:ascii="Georgia" w:eastAsia="Georgia" w:hAnsi="Georgia"/>
      </w:rPr>
      <w:t xml:space="preserve"> Quantitative Learning Private Limited.</w:t>
    </w:r>
    <w:sdt>
      <w:sdtPr>
        <w:id w:val="-1361660434"/>
        <w:docPartObj>
          <w:docPartGallery w:val="Page Numbers (Bottom of Page)"/>
          <w:docPartUnique/>
        </w:docPartObj>
      </w:sdtPr>
      <w:sdtEndPr/>
      <w:sdtContent/>
    </w:sdt>
  </w:p>
  <w:p w14:paraId="69F99672" w14:textId="77777777" w:rsidR="00860F61" w:rsidRDefault="00860F61" w:rsidP="00860F61">
    <w:pPr>
      <w:pStyle w:val="Footer"/>
    </w:pPr>
    <w:r>
      <w:rPr>
        <w:rFonts w:ascii="Georgia" w:eastAsia="Georgia" w:hAnsi="Georgia"/>
      </w:rPr>
      <w:ptab w:relativeTo="margin" w:alignment="center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0A37F" w14:textId="77777777" w:rsidR="00D23BF5" w:rsidRDefault="00D2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94C58" w14:textId="77777777" w:rsidR="00CE77FD" w:rsidRDefault="00CE77FD">
      <w:pPr>
        <w:spacing w:after="0" w:line="240" w:lineRule="auto"/>
      </w:pPr>
      <w:r>
        <w:separator/>
      </w:r>
    </w:p>
  </w:footnote>
  <w:footnote w:type="continuationSeparator" w:id="0">
    <w:p w14:paraId="56B44CB7" w14:textId="77777777" w:rsidR="00CE77FD" w:rsidRDefault="00CE7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AB492" w14:textId="77777777" w:rsidR="009E7A8F" w:rsidRDefault="00CE77FD">
    <w:pPr>
      <w:pStyle w:val="Header"/>
    </w:pPr>
    <w:r>
      <w:rPr>
        <w:noProof/>
        <w:lang w:eastAsia="en-IN"/>
      </w:rPr>
      <w:pict w14:anchorId="20E966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5" o:spid="_x0000_s2060" type="#_x0000_t75" alt="QI-LOGO" style="position:absolute;margin-left:0;margin-top:0;width:319.95pt;height:319.95pt;z-index:-251650048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A29CF" w14:textId="77777777" w:rsidR="00AB18F0" w:rsidRDefault="00CE77FD" w:rsidP="00AB18F0">
    <w:pPr>
      <w:pStyle w:val="Header"/>
      <w:tabs>
        <w:tab w:val="clear" w:pos="4680"/>
        <w:tab w:val="clear" w:pos="9360"/>
        <w:tab w:val="right" w:pos="9026"/>
      </w:tabs>
    </w:pPr>
    <w:r>
      <w:rPr>
        <w:noProof/>
        <w:lang w:eastAsia="en-IN"/>
      </w:rPr>
      <w:pict w14:anchorId="35082E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6" o:spid="_x0000_s2059" type="#_x0000_t75" alt="QI-LOGO" style="position:absolute;margin-left:0;margin-top:0;width:319.95pt;height:319.95pt;z-index:-251649024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  <w:r>
      <w:rPr>
        <w:noProof/>
        <w:lang w:eastAsia="en-IN"/>
      </w:rPr>
      <w:pict w14:anchorId="15EA4AD1">
        <v:group id="Group 468" o:spid="_x0000_s2056" style="position:absolute;margin-left:9.95pt;margin-top:-27.95pt;width:593.5pt;height:91.1pt;z-index:251657216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" strokecolor="#31849b"/>
          <v:rect id="Rectangle 470" o:spid="_x0000_s2057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" filled="f" stroked="f"/>
          <w10:wrap anchorx="page" anchory="page"/>
        </v:group>
      </w:pict>
    </w:r>
    <w:r>
      <w:rPr>
        <w:noProof/>
        <w:lang w:eastAsia="en-IN"/>
      </w:rPr>
      <w:pict w14:anchorId="5844FC61">
        <v:rect id="Rectangle 471" o:spid="_x0000_s2055" style="position:absolute;margin-left:0;margin-top:0;width:7.15pt;height:63.15pt;z-index:251658240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" fillcolor="#4bacc6 [3208]" strokecolor="#4f81bd [3204]">
          <w10:wrap anchorx="margin" anchory="page"/>
        </v:rect>
      </w:pict>
    </w:r>
    <w:r>
      <w:rPr>
        <w:noProof/>
        <w:lang w:eastAsia="en-IN"/>
      </w:rPr>
      <w:pict w14:anchorId="699307E0">
        <v:rect id="Rectangle 472" o:spid="_x0000_s2054" style="position:absolute;margin-left:0;margin-top:0;width:7.15pt;height:63.15pt;z-index:251659264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" fillcolor="#4bacc6 [3208]" strokecolor="#4f81bd [3204]">
          <w10:wrap anchorx="margin" anchory="page"/>
        </v:rect>
      </w:pict>
    </w:r>
    <w:r w:rsidR="00BF6BD1">
      <w:tab/>
    </w:r>
    <w:r w:rsidR="00860F61">
      <w:rPr>
        <w:noProof/>
        <w:lang w:val="en-US"/>
      </w:rPr>
      <w:drawing>
        <wp:inline distT="0" distB="0" distL="0" distR="0" wp14:anchorId="48A21921" wp14:editId="0DAAF164">
          <wp:extent cx="577935" cy="57793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7935" cy="577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BEB30" w14:textId="77777777" w:rsidR="009E7A8F" w:rsidRDefault="00CE77FD">
    <w:pPr>
      <w:pStyle w:val="Header"/>
    </w:pPr>
    <w:r>
      <w:rPr>
        <w:noProof/>
        <w:lang w:eastAsia="en-IN"/>
      </w:rPr>
      <w:pict w14:anchorId="4DF101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4" o:spid="_x0000_s2049" type="#_x0000_t75" alt="QI-LOGO" style="position:absolute;margin-left:0;margin-top:0;width:319.95pt;height:319.95pt;z-index:-251651072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keth Sunkishala">
    <w15:presenceInfo w15:providerId="None" w15:userId="Saketh Sunkisha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BD1"/>
    <w:rsid w:val="00045FDB"/>
    <w:rsid w:val="000E668B"/>
    <w:rsid w:val="000F6CE5"/>
    <w:rsid w:val="00124D64"/>
    <w:rsid w:val="00124EA1"/>
    <w:rsid w:val="0014690C"/>
    <w:rsid w:val="00146DFC"/>
    <w:rsid w:val="00163E9A"/>
    <w:rsid w:val="0018764D"/>
    <w:rsid w:val="001A3443"/>
    <w:rsid w:val="001C38F5"/>
    <w:rsid w:val="001D2F1E"/>
    <w:rsid w:val="00266120"/>
    <w:rsid w:val="0028172C"/>
    <w:rsid w:val="00297866"/>
    <w:rsid w:val="002B68B3"/>
    <w:rsid w:val="002D6983"/>
    <w:rsid w:val="002F0A52"/>
    <w:rsid w:val="003262C1"/>
    <w:rsid w:val="003326C4"/>
    <w:rsid w:val="00333025"/>
    <w:rsid w:val="0035265D"/>
    <w:rsid w:val="00356150"/>
    <w:rsid w:val="0038173A"/>
    <w:rsid w:val="003B0A9B"/>
    <w:rsid w:val="003C49F8"/>
    <w:rsid w:val="0040338F"/>
    <w:rsid w:val="0043735D"/>
    <w:rsid w:val="00467968"/>
    <w:rsid w:val="00471360"/>
    <w:rsid w:val="004C271A"/>
    <w:rsid w:val="004E2B0D"/>
    <w:rsid w:val="004F14F9"/>
    <w:rsid w:val="004F2A73"/>
    <w:rsid w:val="005175F3"/>
    <w:rsid w:val="005311F5"/>
    <w:rsid w:val="005410C0"/>
    <w:rsid w:val="0055084F"/>
    <w:rsid w:val="00573872"/>
    <w:rsid w:val="005738B1"/>
    <w:rsid w:val="00584222"/>
    <w:rsid w:val="00585663"/>
    <w:rsid w:val="00586F5C"/>
    <w:rsid w:val="005F6760"/>
    <w:rsid w:val="005F7A0F"/>
    <w:rsid w:val="005F7F4B"/>
    <w:rsid w:val="00626313"/>
    <w:rsid w:val="0063597E"/>
    <w:rsid w:val="006A0202"/>
    <w:rsid w:val="006A52BD"/>
    <w:rsid w:val="006C1146"/>
    <w:rsid w:val="006D22CA"/>
    <w:rsid w:val="006D2C2D"/>
    <w:rsid w:val="007105C7"/>
    <w:rsid w:val="0071413A"/>
    <w:rsid w:val="00761DF4"/>
    <w:rsid w:val="00762ABF"/>
    <w:rsid w:val="00793E99"/>
    <w:rsid w:val="007A1459"/>
    <w:rsid w:val="007A7D7B"/>
    <w:rsid w:val="007C46BC"/>
    <w:rsid w:val="007D3C75"/>
    <w:rsid w:val="007D5146"/>
    <w:rsid w:val="00813B70"/>
    <w:rsid w:val="00860F61"/>
    <w:rsid w:val="00864ADF"/>
    <w:rsid w:val="008A0AA5"/>
    <w:rsid w:val="008C175F"/>
    <w:rsid w:val="008C4B87"/>
    <w:rsid w:val="008D156A"/>
    <w:rsid w:val="008D5413"/>
    <w:rsid w:val="008F4983"/>
    <w:rsid w:val="00904D48"/>
    <w:rsid w:val="00906BAE"/>
    <w:rsid w:val="00913FC7"/>
    <w:rsid w:val="00945388"/>
    <w:rsid w:val="009535C1"/>
    <w:rsid w:val="00965FBC"/>
    <w:rsid w:val="00974E9D"/>
    <w:rsid w:val="00977125"/>
    <w:rsid w:val="009B287B"/>
    <w:rsid w:val="009D46B9"/>
    <w:rsid w:val="009E7A8F"/>
    <w:rsid w:val="00A06475"/>
    <w:rsid w:val="00A21948"/>
    <w:rsid w:val="00A60F2C"/>
    <w:rsid w:val="00A65AE6"/>
    <w:rsid w:val="00A764C6"/>
    <w:rsid w:val="00AD4AAE"/>
    <w:rsid w:val="00B01908"/>
    <w:rsid w:val="00B124FC"/>
    <w:rsid w:val="00B12993"/>
    <w:rsid w:val="00B520C1"/>
    <w:rsid w:val="00B74043"/>
    <w:rsid w:val="00B80A62"/>
    <w:rsid w:val="00BA05EC"/>
    <w:rsid w:val="00BB314D"/>
    <w:rsid w:val="00BB72CE"/>
    <w:rsid w:val="00BD332B"/>
    <w:rsid w:val="00BE7F33"/>
    <w:rsid w:val="00BF6BD1"/>
    <w:rsid w:val="00CC3F04"/>
    <w:rsid w:val="00CE5C58"/>
    <w:rsid w:val="00CE77FD"/>
    <w:rsid w:val="00D01A0D"/>
    <w:rsid w:val="00D06B72"/>
    <w:rsid w:val="00D17852"/>
    <w:rsid w:val="00D23BF5"/>
    <w:rsid w:val="00D25559"/>
    <w:rsid w:val="00D338BB"/>
    <w:rsid w:val="00D3428B"/>
    <w:rsid w:val="00D722F7"/>
    <w:rsid w:val="00D84764"/>
    <w:rsid w:val="00D86D15"/>
    <w:rsid w:val="00DB5F43"/>
    <w:rsid w:val="00DB7E20"/>
    <w:rsid w:val="00E01FBB"/>
    <w:rsid w:val="00E050F0"/>
    <w:rsid w:val="00E26BDE"/>
    <w:rsid w:val="00E31BAE"/>
    <w:rsid w:val="00E5524D"/>
    <w:rsid w:val="00E84CF5"/>
    <w:rsid w:val="00E965AF"/>
    <w:rsid w:val="00EA1E3A"/>
    <w:rsid w:val="00F04C9B"/>
    <w:rsid w:val="00F06669"/>
    <w:rsid w:val="00F31FE7"/>
    <w:rsid w:val="00F81D4A"/>
    <w:rsid w:val="00FF0B37"/>
    <w:rsid w:val="23D8B60B"/>
    <w:rsid w:val="2EB77073"/>
    <w:rsid w:val="5D8ECB5B"/>
    <w:rsid w:val="7BC3C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C20018A"/>
  <w15:docId w15:val="{C49B2EE3-E6DF-4269-BF3C-7AE5FC6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B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6BD1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F6BD1"/>
  </w:style>
  <w:style w:type="character" w:styleId="Hyperlink">
    <w:name w:val="Hyperlink"/>
    <w:basedOn w:val="DefaultParagraphFont"/>
    <w:uiPriority w:val="99"/>
    <w:unhideWhenUsed/>
    <w:rsid w:val="00BF6B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D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D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5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59"/>
    <w:rPr>
      <w:lang w:val="en-US"/>
    </w:rPr>
  </w:style>
  <w:style w:type="paragraph" w:styleId="ListParagraph">
    <w:name w:val="List Paragraph"/>
    <w:basedOn w:val="Normal"/>
    <w:uiPriority w:val="34"/>
    <w:qFormat/>
    <w:rsid w:val="004F14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2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A7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A7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3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3.jpeg"/><Relationship Id="rId1" Type="http://schemas.openxmlformats.org/officeDocument/2006/relationships/image" Target="media/image3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Sword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49A78-0678-8041-ACC6-C61C278F3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dc:description>Version 10.0.1</dc:description>
  <cp:lastModifiedBy>Saketh Sunkishala</cp:lastModifiedBy>
  <cp:revision>23</cp:revision>
  <cp:lastPrinted>2021-04-30T13:52:00Z</cp:lastPrinted>
  <dcterms:created xsi:type="dcterms:W3CDTF">2017-05-04T10:30:00Z</dcterms:created>
  <dcterms:modified xsi:type="dcterms:W3CDTF">2021-04-30T14:29:00Z</dcterms:modified>
</cp:coreProperties>
</file>